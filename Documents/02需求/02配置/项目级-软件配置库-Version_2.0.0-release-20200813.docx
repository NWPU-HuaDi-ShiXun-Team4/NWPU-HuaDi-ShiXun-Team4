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6"/>
        <w:rPr>
          <w:rFonts w:hint="default" w:ascii="Times New Roman" w:eastAsia="宋体"/>
          <w:color w:val="000000"/>
          <w:lang w:val="en-US" w:eastAsia="zh-CN"/>
        </w:rPr>
      </w:pPr>
      <w:r>
        <w:rPr>
          <w:rFonts w:hint="eastAsia" w:ascii="Times New Roman" w:eastAsia="宋体"/>
          <w:color w:val="000000"/>
        </w:rPr>
        <w:t>编码</w:t>
      </w:r>
      <w:r>
        <w:rPr>
          <w:rFonts w:ascii="Times New Roman" w:eastAsia="宋体"/>
          <w:color w:val="000000"/>
        </w:rPr>
        <w:t>：</w:t>
      </w:r>
      <w:r>
        <w:rPr>
          <w:rFonts w:hint="eastAsia" w:ascii="Times New Roman" w:eastAsia="宋体"/>
          <w:color w:val="000000"/>
        </w:rPr>
        <w:t>项目级-</w:t>
      </w:r>
      <w:r>
        <w:rPr>
          <w:rFonts w:hint="eastAsia" w:ascii="Times New Roman" w:eastAsia="宋体"/>
          <w:color w:val="000000"/>
          <w:lang w:val="en-US" w:eastAsia="zh-CN"/>
        </w:rPr>
        <w:t>软件配置库</w:t>
      </w:r>
      <w:r>
        <w:rPr>
          <w:rFonts w:hint="eastAsia" w:ascii="Times New Roman" w:eastAsia="宋体"/>
          <w:color w:val="000000"/>
        </w:rPr>
        <w:t>-Version</w:t>
      </w:r>
      <w:r>
        <w:rPr>
          <w:rFonts w:ascii="Times New Roman" w:eastAsia="宋体"/>
          <w:color w:val="000000"/>
        </w:rPr>
        <w:t>_</w:t>
      </w:r>
      <w:r>
        <w:rPr>
          <w:rFonts w:hint="eastAsia" w:ascii="Times New Roman" w:eastAsia="宋体"/>
          <w:color w:val="000000"/>
          <w:lang w:val="en-US" w:eastAsia="zh-CN"/>
        </w:rPr>
        <w:t>2.0.0</w:t>
      </w:r>
      <w:r>
        <w:rPr>
          <w:rFonts w:ascii="Times New Roman" w:eastAsia="宋体"/>
          <w:color w:val="000000"/>
        </w:rPr>
        <w:t>-</w:t>
      </w:r>
      <w:r>
        <w:rPr>
          <w:rFonts w:hint="eastAsia" w:ascii="Times New Roman" w:eastAsia="宋体"/>
          <w:color w:val="000000"/>
          <w:lang w:val="en-US" w:eastAsia="zh-CN"/>
        </w:rPr>
        <w:t>release</w:t>
      </w:r>
      <w:r>
        <w:rPr>
          <w:rFonts w:hint="eastAsia" w:ascii="Times New Roman" w:eastAsia="宋体"/>
          <w:color w:val="000000"/>
        </w:rPr>
        <w:t>-</w:t>
      </w:r>
      <w:r>
        <w:rPr>
          <w:rFonts w:ascii="Times New Roman" w:eastAsia="宋体"/>
          <w:color w:val="000000"/>
        </w:rPr>
        <w:t>2020</w:t>
      </w:r>
      <w:r>
        <w:rPr>
          <w:rFonts w:hint="eastAsia" w:ascii="Times New Roman" w:eastAsia="宋体"/>
          <w:color w:val="000000"/>
          <w:lang w:val="en-US" w:eastAsia="zh-CN"/>
        </w:rPr>
        <w:t>0813</w:t>
      </w:r>
    </w:p>
    <w:p>
      <w:pPr>
        <w:pStyle w:val="26"/>
        <w:rPr>
          <w:rFonts w:ascii="Times New Roman" w:eastAsia="宋体"/>
          <w:color w:val="000000"/>
        </w:rPr>
      </w:pPr>
      <w:r>
        <w:rPr>
          <w:rFonts w:hint="eastAsia" w:ascii="Times New Roman" w:eastAsia="宋体"/>
          <w:color w:val="000000"/>
        </w:rPr>
        <w:t>文档等级</w:t>
      </w:r>
      <w:r>
        <w:rPr>
          <w:rFonts w:ascii="Times New Roman" w:eastAsia="宋体"/>
          <w:color w:val="000000"/>
        </w:rPr>
        <w:t>：</w:t>
      </w:r>
      <w:r>
        <w:rPr>
          <w:rFonts w:asciiTheme="minorEastAsia" w:hAnsiTheme="minorEastAsia" w:eastAsiaTheme="minorEastAsia"/>
          <w:color w:val="000000"/>
        </w:rPr>
        <w:t>□</w:t>
      </w:r>
      <w:r>
        <w:rPr>
          <w:rFonts w:hint="eastAsia" w:ascii="Times New Roman" w:hAnsi="宋体" w:eastAsia="宋体"/>
          <w:color w:val="000000"/>
        </w:rPr>
        <w:t>发布级</w:t>
      </w:r>
      <w:r>
        <w:rPr>
          <w:rFonts w:ascii="Times New Roman" w:eastAsia="宋体"/>
          <w:color w:val="000000"/>
        </w:rPr>
        <w:t xml:space="preserve"> </w:t>
      </w:r>
      <w:r>
        <w:rPr>
          <w:rFonts w:ascii="宋体" w:hAnsi="宋体" w:eastAsia="宋体"/>
          <w:color w:val="000000"/>
        </w:rPr>
        <w:t>■</w:t>
      </w:r>
      <w:r>
        <w:rPr>
          <w:rFonts w:ascii="Times New Roman" w:hAnsi="宋体" w:eastAsia="宋体"/>
          <w:color w:val="000000"/>
        </w:rPr>
        <w:t>项目级</w:t>
      </w:r>
      <w:r>
        <w:rPr>
          <w:rFonts w:ascii="Times New Roman" w:eastAsia="宋体"/>
          <w:color w:val="000000"/>
        </w:rPr>
        <w:t xml:space="preserve"> </w:t>
      </w:r>
      <w:r>
        <w:rPr>
          <w:rFonts w:asciiTheme="minorEastAsia" w:hAnsiTheme="minorEastAsia" w:eastAsiaTheme="minorEastAsia"/>
          <w:color w:val="000000"/>
        </w:rPr>
        <w:t>□</w:t>
      </w:r>
      <w:r>
        <w:rPr>
          <w:rFonts w:hint="eastAsia" w:ascii="Times New Roman" w:hAnsi="宋体" w:eastAsia="宋体"/>
          <w:color w:val="000000"/>
        </w:rPr>
        <w:t>团队级</w:t>
      </w:r>
    </w:p>
    <w:p>
      <w:pPr>
        <w:pStyle w:val="26"/>
        <w:rPr>
          <w:rFonts w:ascii="Times New Roman" w:eastAsia="宋体"/>
          <w:color w:val="000000"/>
        </w:rPr>
      </w:pPr>
      <w:r>
        <w:rPr>
          <w:rFonts w:ascii="Times New Roman" w:eastAsia="宋体"/>
          <w:color w:val="000000"/>
        </w:rPr>
        <w:t>采纳标准：</w:t>
      </w:r>
      <w:r>
        <w:rPr>
          <w:rFonts w:hint="eastAsia" w:ascii="Times New Roman" w:eastAsia="宋体"/>
          <w:color w:val="000000"/>
        </w:rPr>
        <w:t>团队文档质量标准</w:t>
      </w:r>
    </w:p>
    <w:p>
      <w:pPr>
        <w:pStyle w:val="26"/>
        <w:rPr>
          <w:rFonts w:ascii="Times New Roman" w:eastAsia="宋体"/>
          <w:b w:val="0"/>
          <w:color w:val="000000"/>
        </w:rPr>
      </w:pPr>
    </w:p>
    <w:p>
      <w:pPr>
        <w:pStyle w:val="26"/>
        <w:rPr>
          <w:rFonts w:ascii="Times New Roman" w:eastAsia="宋体"/>
          <w:b w:val="0"/>
          <w:color w:val="000000"/>
        </w:rPr>
      </w:pPr>
    </w:p>
    <w:p>
      <w:pPr>
        <w:pStyle w:val="26"/>
        <w:rPr>
          <w:rFonts w:ascii="Times New Roman" w:eastAsia="宋体"/>
          <w:b w:val="0"/>
          <w:color w:val="000000"/>
        </w:rPr>
      </w:pPr>
    </w:p>
    <w:p>
      <w:pPr>
        <w:pStyle w:val="26"/>
        <w:rPr>
          <w:rFonts w:ascii="Times New Roman" w:eastAsia="宋体"/>
          <w:b w:val="0"/>
          <w:color w:val="000000"/>
        </w:rPr>
      </w:pPr>
    </w:p>
    <w:p>
      <w:pPr>
        <w:pStyle w:val="26"/>
        <w:jc w:val="right"/>
        <w:rPr>
          <w:rFonts w:ascii="Times New Roman" w:eastAsia="宋体"/>
          <w:b w:val="0"/>
          <w:color w:val="000000"/>
        </w:rPr>
      </w:pPr>
    </w:p>
    <w:p>
      <w:pPr>
        <w:pStyle w:val="26"/>
        <w:jc w:val="right"/>
        <w:rPr>
          <w:rFonts w:ascii="Times New Roman" w:eastAsia="宋体"/>
          <w:b w:val="0"/>
          <w:color w:val="000000"/>
        </w:rPr>
      </w:pPr>
    </w:p>
    <w:p>
      <w:pPr>
        <w:pStyle w:val="26"/>
        <w:jc w:val="right"/>
        <w:rPr>
          <w:rFonts w:ascii="Times New Roman" w:eastAsia="宋体"/>
          <w:b w:val="0"/>
          <w:color w:val="000000"/>
        </w:rPr>
      </w:pPr>
    </w:p>
    <w:p>
      <w:pPr>
        <w:pStyle w:val="26"/>
        <w:jc w:val="right"/>
        <w:rPr>
          <w:rFonts w:ascii="Times New Roman" w:eastAsia="宋体"/>
          <w:b w:val="0"/>
          <w:color w:val="000000"/>
        </w:rPr>
      </w:pPr>
    </w:p>
    <w:p>
      <w:pPr>
        <w:pStyle w:val="26"/>
        <w:jc w:val="right"/>
        <w:rPr>
          <w:rFonts w:ascii="Times New Roman" w:eastAsia="宋体"/>
          <w:b w:val="0"/>
          <w:color w:val="000000"/>
        </w:rPr>
      </w:pPr>
    </w:p>
    <w:p>
      <w:pPr>
        <w:pStyle w:val="26"/>
        <w:jc w:val="right"/>
        <w:rPr>
          <w:rFonts w:ascii="Times New Roman" w:eastAsia="宋体"/>
          <w:b w:val="0"/>
          <w:color w:val="000000"/>
          <w:sz w:val="44"/>
          <w:szCs w:val="44"/>
        </w:rPr>
      </w:pPr>
      <w:r>
        <w:rPr>
          <w:rFonts w:hint="eastAsia" w:ascii="Times New Roman" w:eastAsia="宋体"/>
          <w:color w:val="000000"/>
          <w:sz w:val="44"/>
          <w:szCs w:val="44"/>
          <w:lang w:val="en-US" w:eastAsia="zh-CN"/>
        </w:rPr>
        <w:t>网络文学大数据分析</w:t>
      </w:r>
      <w:r>
        <w:rPr>
          <w:rFonts w:hint="eastAsia" w:ascii="Times New Roman" w:eastAsia="宋体"/>
          <w:color w:val="000000"/>
          <w:sz w:val="44"/>
          <w:szCs w:val="44"/>
        </w:rPr>
        <w:t>系统</w:t>
      </w:r>
    </w:p>
    <w:p>
      <w:pPr>
        <w:wordWrap w:val="0"/>
        <w:spacing w:line="300" w:lineRule="auto"/>
        <w:jc w:val="right"/>
        <w:rPr>
          <w:b/>
          <w:szCs w:val="21"/>
        </w:rPr>
      </w:pPr>
      <w:r>
        <w:rPr>
          <w:b/>
          <w:szCs w:val="21"/>
        </w:rPr>
        <w:t xml:space="preserve">Big </w:t>
      </w:r>
      <w:r>
        <w:rPr>
          <w:rFonts w:hint="eastAsia"/>
          <w:b/>
          <w:szCs w:val="21"/>
          <w:lang w:val="en-US" w:eastAsia="zh-CN"/>
        </w:rPr>
        <w:t>D</w:t>
      </w:r>
      <w:r>
        <w:rPr>
          <w:b/>
          <w:szCs w:val="21"/>
        </w:rPr>
        <w:t xml:space="preserve">ata Analysis </w:t>
      </w:r>
      <w:r>
        <w:rPr>
          <w:rFonts w:hint="eastAsia"/>
          <w:b/>
          <w:szCs w:val="21"/>
          <w:lang w:val="en-US" w:eastAsia="zh-CN"/>
        </w:rPr>
        <w:t>S</w:t>
      </w:r>
      <w:r>
        <w:rPr>
          <w:b/>
          <w:szCs w:val="21"/>
        </w:rPr>
        <w:t>ystem of Network Literature</w:t>
      </w:r>
    </w:p>
    <w:p>
      <w:pPr>
        <w:pStyle w:val="26"/>
        <w:jc w:val="right"/>
        <w:rPr>
          <w:rFonts w:hint="default" w:ascii="Times New Roman" w:eastAsia="宋体"/>
          <w:color w:val="000000"/>
          <w:sz w:val="36"/>
          <w:szCs w:val="36"/>
          <w:lang w:val="en-US" w:eastAsia="zh-CN"/>
        </w:rPr>
      </w:pPr>
      <w:r>
        <w:rPr>
          <w:rFonts w:hint="eastAsia" w:ascii="Times New Roman" w:eastAsia="宋体"/>
          <w:color w:val="000000"/>
          <w:sz w:val="36"/>
          <w:szCs w:val="36"/>
          <w:lang w:val="en-US" w:eastAsia="zh-CN"/>
        </w:rPr>
        <w:t>软件配置库</w:t>
      </w:r>
      <w:bookmarkStart w:id="52" w:name="_GoBack"/>
      <w:bookmarkEnd w:id="52"/>
    </w:p>
    <w:p>
      <w:pPr>
        <w:spacing w:line="300" w:lineRule="auto"/>
        <w:jc w:val="right"/>
        <w:rPr>
          <w:rFonts w:hint="eastAsia" w:eastAsia="宋体"/>
          <w:b/>
          <w:sz w:val="24"/>
          <w:lang w:val="en-US" w:eastAsia="zh-CN"/>
        </w:rPr>
      </w:pPr>
      <w:r>
        <w:rPr>
          <w:b/>
          <w:sz w:val="24"/>
        </w:rPr>
        <w:t xml:space="preserve">Version </w:t>
      </w:r>
      <w:r>
        <w:rPr>
          <w:rFonts w:hint="eastAsia"/>
          <w:b/>
          <w:sz w:val="24"/>
          <w:lang w:val="en-US" w:eastAsia="zh-CN"/>
        </w:rPr>
        <w:t>2.0.0</w:t>
      </w:r>
      <w:r>
        <w:rPr>
          <w:rFonts w:hint="eastAsia"/>
          <w:b/>
          <w:sz w:val="24"/>
        </w:rPr>
        <w:t>-</w:t>
      </w:r>
      <w:r>
        <w:rPr>
          <w:rFonts w:hint="eastAsia"/>
          <w:b/>
          <w:sz w:val="24"/>
          <w:lang w:val="en-US" w:eastAsia="zh-CN"/>
        </w:rPr>
        <w:t>release</w:t>
      </w:r>
    </w:p>
    <w:p>
      <w:pPr>
        <w:pStyle w:val="26"/>
        <w:jc w:val="right"/>
        <w:rPr>
          <w:rFonts w:ascii="Times New Roman" w:eastAsia="宋体"/>
          <w:color w:val="000000"/>
        </w:rPr>
      </w:pPr>
    </w:p>
    <w:p>
      <w:pPr>
        <w:pStyle w:val="26"/>
        <w:jc w:val="right"/>
        <w:rPr>
          <w:rFonts w:ascii="Times New Roman" w:eastAsia="宋体"/>
          <w:color w:val="000000"/>
        </w:rPr>
      </w:pPr>
    </w:p>
    <w:p>
      <w:pPr>
        <w:pStyle w:val="26"/>
        <w:jc w:val="right"/>
        <w:rPr>
          <w:rFonts w:ascii="Times New Roman" w:eastAsia="宋体"/>
          <w:color w:val="000000"/>
        </w:rPr>
      </w:pPr>
    </w:p>
    <w:p>
      <w:pPr>
        <w:pStyle w:val="26"/>
        <w:ind w:right="480"/>
        <w:rPr>
          <w:rFonts w:ascii="Times New Roman" w:eastAsia="宋体"/>
          <w:color w:val="000000"/>
        </w:rPr>
      </w:pPr>
    </w:p>
    <w:p>
      <w:pPr>
        <w:pStyle w:val="26"/>
        <w:jc w:val="right"/>
        <w:rPr>
          <w:rFonts w:hint="eastAsia" w:eastAsia="黑体"/>
          <w:b w:val="0"/>
          <w:lang w:val="en-US" w:eastAsia="zh-CN"/>
        </w:rPr>
      </w:pPr>
      <w:r>
        <w:rPr>
          <w:rFonts w:hint="eastAsia"/>
        </w:rPr>
        <w:t>编写人：</w:t>
      </w:r>
      <w:r>
        <w:rPr>
          <w:rFonts w:hint="eastAsia"/>
          <w:lang w:val="en-US" w:eastAsia="zh-CN"/>
        </w:rPr>
        <w:t>张婷睿</w:t>
      </w:r>
    </w:p>
    <w:p>
      <w:pPr>
        <w:spacing w:line="300" w:lineRule="auto"/>
        <w:jc w:val="right"/>
        <w:rPr>
          <w:b/>
          <w:sz w:val="24"/>
        </w:rPr>
      </w:pPr>
    </w:p>
    <w:p>
      <w:pPr>
        <w:spacing w:line="300" w:lineRule="auto"/>
        <w:jc w:val="right"/>
        <w:rPr>
          <w:b/>
          <w:sz w:val="24"/>
        </w:rPr>
      </w:pPr>
    </w:p>
    <w:p>
      <w:pPr>
        <w:pStyle w:val="26"/>
        <w:jc w:val="right"/>
        <w:rPr>
          <w:rFonts w:ascii="Times New Roman" w:eastAsia="宋体"/>
          <w:color w:val="000000"/>
        </w:rPr>
      </w:pPr>
    </w:p>
    <w:p>
      <w:pPr>
        <w:pStyle w:val="26"/>
        <w:jc w:val="right"/>
        <w:rPr>
          <w:rFonts w:ascii="Times New Roman" w:eastAsia="宋体"/>
          <w:color w:val="000000"/>
        </w:rPr>
      </w:pPr>
    </w:p>
    <w:p>
      <w:pPr>
        <w:pStyle w:val="26"/>
        <w:jc w:val="right"/>
        <w:rPr>
          <w:rFonts w:ascii="Times New Roman" w:eastAsia="宋体"/>
          <w:color w:val="000000"/>
        </w:rPr>
      </w:pPr>
    </w:p>
    <w:p>
      <w:pPr>
        <w:pStyle w:val="26"/>
        <w:jc w:val="right"/>
        <w:rPr>
          <w:rFonts w:ascii="Times New Roman" w:eastAsia="宋体"/>
          <w:color w:val="000000"/>
        </w:rPr>
      </w:pPr>
    </w:p>
    <w:p>
      <w:pPr>
        <w:pStyle w:val="26"/>
        <w:jc w:val="right"/>
        <w:rPr>
          <w:rFonts w:ascii="Times New Roman" w:eastAsia="宋体"/>
          <w:color w:val="000000"/>
        </w:rPr>
      </w:pPr>
    </w:p>
    <w:p>
      <w:pPr>
        <w:pStyle w:val="26"/>
        <w:jc w:val="right"/>
        <w:rPr>
          <w:rFonts w:ascii="Times New Roman" w:eastAsia="宋体"/>
          <w:color w:val="000000"/>
        </w:rPr>
      </w:pPr>
      <w:r>
        <w:rPr>
          <w:rFonts w:hint="eastAsia" w:ascii="Times New Roman" w:eastAsia="宋体"/>
          <w:color w:val="000000"/>
          <w:lang w:val="en-US" w:eastAsia="zh-CN"/>
        </w:rPr>
        <w:t>西工大-华迪实训</w:t>
      </w:r>
      <w:r>
        <w:rPr>
          <w:rFonts w:hint="eastAsia" w:ascii="Times New Roman" w:eastAsia="宋体"/>
          <w:color w:val="000000"/>
        </w:rPr>
        <w:t>第</w:t>
      </w:r>
      <w:r>
        <w:rPr>
          <w:rFonts w:hint="eastAsia" w:ascii="Times New Roman" w:eastAsia="宋体"/>
          <w:color w:val="000000"/>
          <w:lang w:val="en-US" w:eastAsia="zh-CN"/>
        </w:rPr>
        <w:t>四</w:t>
      </w:r>
      <w:r>
        <w:rPr>
          <w:rFonts w:hint="eastAsia" w:ascii="Times New Roman" w:eastAsia="宋体"/>
          <w:color w:val="000000"/>
        </w:rPr>
        <w:t xml:space="preserve">小组   </w:t>
      </w:r>
    </w:p>
    <w:p>
      <w:pPr>
        <w:spacing w:line="300" w:lineRule="auto"/>
        <w:jc w:val="right"/>
        <w:rPr>
          <w:b/>
          <w:sz w:val="24"/>
        </w:rPr>
      </w:pPr>
      <w:r>
        <w:rPr>
          <w:b/>
          <w:sz w:val="24"/>
        </w:rPr>
        <w:t>All Rights Reserved</w:t>
      </w:r>
    </w:p>
    <w:p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2364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Theme="minorEastAsia" w:hAnsiTheme="minorEastAsia" w:eastAsiaTheme="minorEastAsia" w:cstheme="minorEastAsia"/>
              <w:b/>
              <w:bCs/>
              <w:sz w:val="44"/>
              <w:szCs w:val="48"/>
            </w:rPr>
          </w:pPr>
          <w:r>
            <w:rPr>
              <w:rFonts w:hint="eastAsia" w:ascii="微软雅黑" w:hAnsi="微软雅黑" w:eastAsia="微软雅黑" w:cs="微软雅黑"/>
              <w:b/>
              <w:bCs/>
              <w:sz w:val="44"/>
              <w:szCs w:val="48"/>
            </w:rPr>
            <w:t>目</w:t>
          </w:r>
          <w:r>
            <w:rPr>
              <w:rFonts w:hint="eastAsia" w:ascii="微软雅黑" w:hAnsi="微软雅黑" w:eastAsia="微软雅黑" w:cs="微软雅黑"/>
              <w:b/>
              <w:bCs/>
              <w:sz w:val="44"/>
              <w:szCs w:val="48"/>
              <w:lang w:val="en-US" w:eastAsia="zh-CN"/>
            </w:rPr>
            <w:t xml:space="preserve">  </w:t>
          </w:r>
          <w:r>
            <w:rPr>
              <w:rFonts w:hint="eastAsia" w:ascii="微软雅黑" w:hAnsi="微软雅黑" w:eastAsia="微软雅黑" w:cs="微软雅黑"/>
              <w:b/>
              <w:bCs/>
              <w:sz w:val="44"/>
              <w:szCs w:val="48"/>
            </w:rPr>
            <w:t>录</w:t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/>
              <w:sz w:val="21"/>
              <w:szCs w:val="21"/>
            </w:rPr>
            <w:fldChar w:fldCharType="begin"/>
          </w:r>
          <w:r>
            <w:rPr>
              <w:b/>
              <w:sz w:val="21"/>
              <w:szCs w:val="21"/>
            </w:rPr>
            <w:instrText xml:space="preserve">TOC \o "1-3" \h \u </w:instrText>
          </w:r>
          <w:r>
            <w:rPr>
              <w:b/>
              <w:sz w:val="21"/>
              <w:szCs w:val="21"/>
            </w:rPr>
            <w:fldChar w:fldCharType="separate"/>
          </w:r>
          <w:r>
            <w:rPr>
              <w:b/>
              <w:bCs/>
              <w:szCs w:val="21"/>
            </w:rPr>
            <w:fldChar w:fldCharType="begin"/>
          </w:r>
          <w:r>
            <w:rPr>
              <w:b/>
              <w:bCs/>
              <w:szCs w:val="21"/>
            </w:rPr>
            <w:instrText xml:space="preserve"> HYPERLINK \l _Toc19203 </w:instrText>
          </w:r>
          <w:r>
            <w:rPr>
              <w:b/>
              <w:bCs/>
              <w:szCs w:val="21"/>
            </w:rPr>
            <w:fldChar w:fldCharType="separate"/>
          </w:r>
          <w:r>
            <w:rPr>
              <w:rFonts w:hint="eastAsia" w:ascii="宋体" w:hAnsi="宋体" w:eastAsia="宋体" w:cs="宋体"/>
              <w:b/>
              <w:bCs/>
              <w:lang w:val="en-US" w:eastAsia="zh-CN"/>
            </w:rPr>
            <w:t>1</w:t>
          </w:r>
          <w:r>
            <w:rPr>
              <w:rFonts w:hint="eastAsia" w:ascii="宋体" w:hAnsi="宋体" w:eastAsia="宋体" w:cs="宋体"/>
              <w:b/>
              <w:bCs/>
            </w:rPr>
            <w:t>引言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_Toc19203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3</w:t>
          </w:r>
          <w:r>
            <w:rPr>
              <w:b/>
              <w:bCs/>
            </w:rPr>
            <w:fldChar w:fldCharType="end"/>
          </w:r>
          <w:r>
            <w:rPr>
              <w:b/>
              <w:bCs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_Toc24279 </w:instrText>
          </w:r>
          <w:r>
            <w:rPr>
              <w:szCs w:val="21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1.1 </w:t>
          </w:r>
          <w:r>
            <w:rPr>
              <w:rFonts w:hint="eastAsia" w:ascii="宋体" w:hAnsi="宋体" w:eastAsia="宋体" w:cs="宋体"/>
            </w:rPr>
            <w:t>标识</w:t>
          </w:r>
          <w:r>
            <w:tab/>
          </w:r>
          <w:r>
            <w:fldChar w:fldCharType="begin"/>
          </w:r>
          <w:r>
            <w:instrText xml:space="preserve"> PAGEREF _Toc24279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_Toc21041 </w:instrText>
          </w:r>
          <w:r>
            <w:rPr>
              <w:szCs w:val="21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1.2 </w:t>
          </w:r>
          <w:r>
            <w:rPr>
              <w:rFonts w:hint="eastAsia" w:ascii="宋体" w:hAnsi="宋体" w:eastAsia="宋体" w:cs="宋体"/>
              <w:lang w:val="en-US" w:eastAsia="zh-CN"/>
            </w:rPr>
            <w:t>系统</w:t>
          </w:r>
          <w:r>
            <w:rPr>
              <w:rFonts w:hint="eastAsia" w:ascii="宋体" w:hAnsi="宋体" w:eastAsia="宋体" w:cs="宋体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_Toc21041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_Toc22673 </w:instrText>
          </w:r>
          <w:r>
            <w:rPr>
              <w:szCs w:val="21"/>
            </w:rPr>
            <w:fldChar w:fldCharType="separate"/>
          </w:r>
          <w:r>
            <w:rPr>
              <w:rFonts w:hint="default" w:ascii="宋体" w:hAnsi="宋体" w:eastAsia="宋体" w:cs="宋体"/>
            </w:rPr>
            <w:t xml:space="preserve">1.3 </w:t>
          </w:r>
          <w:r>
            <w:rPr>
              <w:rFonts w:hint="eastAsia" w:ascii="宋体" w:hAnsi="宋体" w:eastAsia="宋体" w:cs="宋体"/>
            </w:rPr>
            <w:t>文档概述</w:t>
          </w:r>
          <w:r>
            <w:tab/>
          </w:r>
          <w:r>
            <w:fldChar w:fldCharType="begin"/>
          </w:r>
          <w:r>
            <w:instrText xml:space="preserve"> PAGEREF _Toc22673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_Toc7513 </w:instrText>
          </w:r>
          <w:r>
            <w:rPr>
              <w:szCs w:val="21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1.4 </w:t>
          </w:r>
          <w:r>
            <w:rPr>
              <w:rFonts w:hint="eastAsia" w:ascii="宋体" w:hAnsi="宋体" w:eastAsia="宋体" w:cs="宋体"/>
              <w:lang w:val="en-US" w:eastAsia="zh-CN"/>
            </w:rPr>
            <w:t>基线</w:t>
          </w:r>
          <w:r>
            <w:tab/>
          </w:r>
          <w:r>
            <w:fldChar w:fldCharType="begin"/>
          </w:r>
          <w:r>
            <w:instrText xml:space="preserve"> PAGEREF _Toc7513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  <w:szCs w:val="21"/>
            </w:rPr>
            <w:fldChar w:fldCharType="begin"/>
          </w:r>
          <w:r>
            <w:rPr>
              <w:b/>
              <w:bCs/>
              <w:szCs w:val="21"/>
            </w:rPr>
            <w:instrText xml:space="preserve"> HYPERLINK \l _Toc7091 </w:instrText>
          </w:r>
          <w:r>
            <w:rPr>
              <w:b/>
              <w:bCs/>
              <w:szCs w:val="21"/>
            </w:rPr>
            <w:fldChar w:fldCharType="separate"/>
          </w:r>
          <w:r>
            <w:rPr>
              <w:rFonts w:hint="default" w:ascii="宋体" w:hAnsi="宋体" w:eastAsia="宋体" w:cs="宋体"/>
              <w:b/>
              <w:bCs/>
              <w:szCs w:val="32"/>
              <w:lang w:val="en-US" w:eastAsia="zh-CN"/>
            </w:rPr>
            <w:t xml:space="preserve">2 </w:t>
          </w:r>
          <w:r>
            <w:rPr>
              <w:rFonts w:hint="eastAsia" w:ascii="宋体" w:hAnsi="宋体" w:eastAsia="宋体" w:cs="宋体"/>
              <w:b/>
              <w:bCs/>
              <w:szCs w:val="32"/>
              <w:lang w:val="en-US" w:eastAsia="zh-CN"/>
            </w:rPr>
            <w:t>运行环境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_Toc7091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  <w:r>
            <w:rPr>
              <w:b/>
              <w:bCs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_Toc32067 </w:instrText>
          </w:r>
          <w:r>
            <w:rPr>
              <w:szCs w:val="21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</w:rPr>
            <w:t xml:space="preserve">2.1 </w:t>
          </w:r>
          <w:r>
            <w:rPr>
              <w:rFonts w:hint="eastAsia" w:ascii="宋体" w:hAnsi="宋体" w:eastAsia="宋体" w:cs="宋体"/>
              <w:szCs w:val="28"/>
            </w:rPr>
            <w:t>硬件环境</w:t>
          </w:r>
          <w:r>
            <w:tab/>
          </w:r>
          <w:r>
            <w:fldChar w:fldCharType="begin"/>
          </w:r>
          <w:r>
            <w:instrText xml:space="preserve"> PAGEREF _Toc32067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_Toc15019 </w:instrText>
          </w:r>
          <w:r>
            <w:rPr>
              <w:szCs w:val="21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</w:rPr>
            <w:t xml:space="preserve">2.2 </w:t>
          </w:r>
          <w:r>
            <w:rPr>
              <w:rFonts w:hint="eastAsia" w:ascii="宋体" w:hAnsi="宋体" w:eastAsia="宋体" w:cs="宋体"/>
              <w:szCs w:val="28"/>
            </w:rPr>
            <w:t>软件环境</w:t>
          </w:r>
          <w:r>
            <w:tab/>
          </w:r>
          <w:r>
            <w:fldChar w:fldCharType="begin"/>
          </w:r>
          <w:r>
            <w:instrText xml:space="preserve"> PAGEREF _Toc15019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  <w:szCs w:val="21"/>
            </w:rPr>
            <w:fldChar w:fldCharType="begin"/>
          </w:r>
          <w:r>
            <w:rPr>
              <w:b/>
              <w:bCs/>
              <w:szCs w:val="21"/>
            </w:rPr>
            <w:instrText xml:space="preserve"> HYPERLINK \l _Toc13403 </w:instrText>
          </w:r>
          <w:r>
            <w:rPr>
              <w:b/>
              <w:bCs/>
              <w:szCs w:val="21"/>
            </w:rPr>
            <w:fldChar w:fldCharType="separate"/>
          </w:r>
          <w:r>
            <w:rPr>
              <w:rFonts w:hint="default" w:ascii="宋体" w:hAnsi="宋体" w:eastAsia="宋体" w:cs="宋体"/>
              <w:b/>
              <w:bCs/>
              <w:szCs w:val="32"/>
              <w:lang w:val="en-US" w:eastAsia="zh-CN"/>
            </w:rPr>
            <w:t xml:space="preserve">3 </w:t>
          </w:r>
          <w:r>
            <w:rPr>
              <w:rFonts w:hint="eastAsia" w:ascii="宋体" w:hAnsi="宋体" w:eastAsia="宋体" w:cs="宋体"/>
              <w:b/>
              <w:bCs/>
              <w:szCs w:val="32"/>
              <w:lang w:val="en-US" w:eastAsia="zh-CN"/>
            </w:rPr>
            <w:t>部署方案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_Toc13403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5</w:t>
          </w:r>
          <w:r>
            <w:rPr>
              <w:b/>
              <w:bCs/>
            </w:rPr>
            <w:fldChar w:fldCharType="end"/>
          </w:r>
          <w:r>
            <w:rPr>
              <w:b/>
              <w:bCs/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_Toc26886 </w:instrText>
          </w:r>
          <w:r>
            <w:rPr>
              <w:szCs w:val="21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 </w:t>
          </w:r>
          <w:r>
            <w:rPr>
              <w:rFonts w:hint="eastAsia" w:ascii="宋体" w:hAnsi="宋体" w:eastAsia="宋体" w:cs="宋体"/>
              <w:lang w:val="en-US" w:eastAsia="zh-CN"/>
            </w:rPr>
            <w:t>总体部署说明</w:t>
          </w:r>
          <w:r>
            <w:tab/>
          </w:r>
          <w:r>
            <w:fldChar w:fldCharType="begin"/>
          </w:r>
          <w:r>
            <w:instrText xml:space="preserve"> PAGEREF _Toc26886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_Toc32645 </w:instrText>
          </w:r>
          <w:r>
            <w:rPr>
              <w:szCs w:val="21"/>
            </w:rP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 </w:t>
          </w:r>
          <w:r>
            <w:rPr>
              <w:rFonts w:hint="eastAsia" w:ascii="宋体" w:hAnsi="宋体" w:eastAsia="宋体" w:cs="宋体"/>
              <w:lang w:val="en-US" w:eastAsia="zh-CN"/>
            </w:rPr>
            <w:t>环境配置流程</w:t>
          </w:r>
          <w:r>
            <w:tab/>
          </w:r>
          <w:r>
            <w:fldChar w:fldCharType="begin"/>
          </w:r>
          <w:r>
            <w:instrText xml:space="preserve"> PAGEREF _Toc32645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_Toc4470 </w:instrText>
          </w:r>
          <w:r>
            <w:rPr>
              <w:szCs w:val="21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CN"/>
            </w:rPr>
            <w:t xml:space="preserve">3.2.1 </w:t>
          </w:r>
          <w:r>
            <w:rPr>
              <w:rFonts w:hint="eastAsia" w:ascii="宋体" w:hAnsi="宋体" w:eastAsia="宋体" w:cs="宋体"/>
              <w:szCs w:val="28"/>
              <w:lang w:val="en-US" w:eastAsia="zh-CN"/>
            </w:rPr>
            <w:t>JDK配置</w:t>
          </w:r>
          <w:r>
            <w:tab/>
          </w:r>
          <w:r>
            <w:fldChar w:fldCharType="begin"/>
          </w:r>
          <w:r>
            <w:instrText xml:space="preserve"> PAGEREF _Toc4470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_Toc17027 </w:instrText>
          </w:r>
          <w:r>
            <w:rPr>
              <w:szCs w:val="21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CN"/>
            </w:rPr>
            <w:t xml:space="preserve">3.2.2 </w:t>
          </w:r>
          <w:r>
            <w:rPr>
              <w:rFonts w:hint="eastAsia" w:ascii="宋体" w:hAnsi="宋体" w:eastAsia="宋体" w:cs="宋体"/>
              <w:szCs w:val="28"/>
              <w:lang w:val="en-US" w:eastAsia="zh-CN"/>
            </w:rPr>
            <w:t>安装SSH、配置SSH无密码登录</w:t>
          </w:r>
          <w:r>
            <w:tab/>
          </w:r>
          <w:r>
            <w:fldChar w:fldCharType="begin"/>
          </w:r>
          <w:r>
            <w:instrText xml:space="preserve"> PAGEREF _Toc17027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_Toc1326 </w:instrText>
          </w:r>
          <w:r>
            <w:rPr>
              <w:szCs w:val="21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CN"/>
            </w:rPr>
            <w:t xml:space="preserve">3.2.3 </w:t>
          </w:r>
          <w:r>
            <w:rPr>
              <w:rFonts w:hint="eastAsia" w:ascii="宋体" w:hAnsi="宋体" w:eastAsia="宋体" w:cs="宋体"/>
              <w:szCs w:val="28"/>
              <w:lang w:val="en-US" w:eastAsia="zh-CN"/>
            </w:rPr>
            <w:t>安装Hadoop-2.8.1</w:t>
          </w:r>
          <w:r>
            <w:tab/>
          </w:r>
          <w:r>
            <w:fldChar w:fldCharType="begin"/>
          </w:r>
          <w:r>
            <w:instrText xml:space="preserve"> PAGEREF _Toc1326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_Toc23660 </w:instrText>
          </w:r>
          <w:r>
            <w:rPr>
              <w:szCs w:val="21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CN"/>
            </w:rPr>
            <w:t xml:space="preserve">3.2.4 </w:t>
          </w:r>
          <w:r>
            <w:rPr>
              <w:rFonts w:hint="eastAsia" w:ascii="宋体" w:hAnsi="宋体" w:eastAsia="宋体" w:cs="宋体"/>
              <w:szCs w:val="28"/>
              <w:lang w:val="en-US" w:eastAsia="zh-CN"/>
            </w:rPr>
            <w:t>Spark-2.2.0环境搭建</w:t>
          </w:r>
          <w:r>
            <w:tab/>
          </w:r>
          <w:r>
            <w:fldChar w:fldCharType="begin"/>
          </w:r>
          <w:r>
            <w:instrText xml:space="preserve"> PAGEREF _Toc23660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_Toc22245 </w:instrText>
          </w:r>
          <w:r>
            <w:rPr>
              <w:szCs w:val="21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CN"/>
            </w:rPr>
            <w:t xml:space="preserve">3.2.5 </w:t>
          </w:r>
          <w:r>
            <w:rPr>
              <w:rFonts w:hint="eastAsia" w:ascii="宋体" w:hAnsi="宋体" w:eastAsia="宋体" w:cs="宋体"/>
              <w:szCs w:val="28"/>
              <w:lang w:val="en-US" w:eastAsia="zh-CN"/>
            </w:rPr>
            <w:t>MySQL环境搭建</w:t>
          </w:r>
          <w:r>
            <w:tab/>
          </w:r>
          <w:r>
            <w:fldChar w:fldCharType="begin"/>
          </w:r>
          <w:r>
            <w:instrText xml:space="preserve"> PAGEREF _Toc22245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 HYPERLINK \l _Toc3341 </w:instrText>
          </w:r>
          <w:r>
            <w:rPr>
              <w:szCs w:val="21"/>
            </w:rPr>
            <w:fldChar w:fldCharType="separate"/>
          </w:r>
          <w:r>
            <w:rPr>
              <w:rFonts w:hint="default" w:ascii="宋体" w:hAnsi="宋体" w:eastAsia="宋体" w:cs="宋体"/>
              <w:szCs w:val="28"/>
              <w:lang w:val="en-US" w:eastAsia="zh-CN"/>
            </w:rPr>
            <w:t xml:space="preserve">3.2.6 </w:t>
          </w:r>
          <w:r>
            <w:rPr>
              <w:rFonts w:hint="eastAsia" w:ascii="宋体" w:hAnsi="宋体" w:eastAsia="宋体" w:cs="宋体"/>
              <w:szCs w:val="28"/>
              <w:lang w:val="en-US" w:eastAsia="zh-CN"/>
            </w:rPr>
            <w:t>PyCharm安装</w:t>
          </w:r>
          <w:r>
            <w:tab/>
          </w:r>
          <w:r>
            <w:fldChar w:fldCharType="begin"/>
          </w:r>
          <w:r>
            <w:instrText xml:space="preserve"> PAGEREF _Toc3341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szCs w:val="21"/>
            </w:rPr>
            <w:fldChar w:fldCharType="end"/>
          </w:r>
        </w:p>
        <w:p>
          <w:pPr>
            <w:rPr>
              <w:b/>
            </w:rPr>
          </w:pPr>
          <w:r>
            <w:rPr>
              <w:szCs w:val="21"/>
            </w:rPr>
            <w:fldChar w:fldCharType="end"/>
          </w:r>
        </w:p>
      </w:sdtContent>
    </w:sdt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tabs>
          <w:tab w:val="left" w:pos="3601"/>
        </w:tabs>
        <w:rPr>
          <w:rFonts w:hint="eastAsia" w:eastAsia="宋体"/>
          <w:b/>
          <w:lang w:eastAsia="zh-CN"/>
        </w:rPr>
      </w:pPr>
      <w:r>
        <w:rPr>
          <w:rFonts w:hint="eastAsia"/>
          <w:b/>
          <w:lang w:eastAsia="zh-CN"/>
        </w:rPr>
        <w:tab/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Style w:val="2"/>
        <w:numPr>
          <w:ilvl w:val="0"/>
          <w:numId w:val="0"/>
        </w:numPr>
        <w:spacing w:line="300" w:lineRule="auto"/>
        <w:ind w:leftChars="0"/>
        <w:rPr>
          <w:rFonts w:hint="eastAsia" w:ascii="宋体" w:hAnsi="宋体" w:eastAsia="宋体" w:cs="宋体"/>
          <w:sz w:val="32"/>
        </w:rPr>
      </w:pPr>
      <w:bookmarkStart w:id="0" w:name="_Toc11121"/>
      <w:bookmarkStart w:id="1" w:name="_Toc19203"/>
      <w:bookmarkStart w:id="2" w:name="_Toc26058"/>
      <w:bookmarkStart w:id="3" w:name="_Toc5500"/>
      <w:r>
        <w:rPr>
          <w:rFonts w:hint="eastAsia" w:ascii="宋体" w:hAnsi="宋体" w:eastAsia="宋体" w:cs="宋体"/>
          <w:sz w:val="32"/>
          <w:lang w:val="en-US" w:eastAsia="zh-CN"/>
        </w:rPr>
        <w:t>1</w:t>
      </w:r>
      <w:r>
        <w:rPr>
          <w:rFonts w:hint="eastAsia" w:ascii="宋体" w:hAnsi="宋体" w:eastAsia="宋体" w:cs="宋体"/>
          <w:sz w:val="32"/>
        </w:rPr>
        <w:t>引言</w:t>
      </w:r>
      <w:bookmarkEnd w:id="0"/>
      <w:bookmarkEnd w:id="1"/>
      <w:bookmarkEnd w:id="2"/>
      <w:bookmarkEnd w:id="3"/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4" w:name="_Toc30819"/>
      <w:bookmarkStart w:id="5" w:name="_Toc32374"/>
      <w:bookmarkStart w:id="6" w:name="_Toc4437"/>
      <w:bookmarkStart w:id="7" w:name="_Toc302383018"/>
      <w:bookmarkStart w:id="8" w:name="_Toc13698042"/>
      <w:bookmarkStart w:id="9" w:name="_Toc24279"/>
      <w:r>
        <w:rPr>
          <w:rFonts w:hint="eastAsia" w:ascii="宋体" w:hAnsi="宋体" w:eastAsia="宋体" w:cs="宋体"/>
        </w:rPr>
        <w:t>标识</w:t>
      </w:r>
      <w:bookmarkEnd w:id="4"/>
      <w:bookmarkEnd w:id="5"/>
      <w:bookmarkEnd w:id="6"/>
      <w:bookmarkEnd w:id="7"/>
      <w:bookmarkEnd w:id="8"/>
      <w:bookmarkEnd w:id="9"/>
    </w:p>
    <w:p>
      <w:pPr>
        <w:pStyle w:val="28"/>
        <w:spacing w:before="156" w:beforeLines="50" w:after="156" w:afterLines="50"/>
        <w:ind w:firstLine="420" w:firstLineChars="0"/>
        <w:rPr>
          <w:rFonts w:hint="eastAsia" w:eastAsia="宋体" w:cs="Times New Roman"/>
        </w:rPr>
      </w:pPr>
      <w:r>
        <w:rPr>
          <w:rFonts w:hint="eastAsia" w:eastAsia="宋体" w:cs="Times New Roman"/>
        </w:rPr>
        <w:t>适用系统：</w:t>
      </w:r>
      <w:r>
        <w:rPr>
          <w:rFonts w:hint="eastAsia" w:eastAsia="宋体" w:cs="Times New Roman"/>
          <w:lang w:val="en-US" w:eastAsia="zh-CN"/>
        </w:rPr>
        <w:t>网络文学大数据分析系统</w:t>
      </w:r>
    </w:p>
    <w:p>
      <w:pPr>
        <w:pStyle w:val="28"/>
        <w:spacing w:before="156" w:beforeLines="50" w:after="156" w:afterLines="50"/>
        <w:ind w:firstLine="420" w:firstLineChars="0"/>
        <w:rPr>
          <w:rFonts w:hint="eastAsia" w:eastAsia="宋体" w:cs="Times New Roman"/>
          <w:highlight w:val="none"/>
        </w:rPr>
      </w:pPr>
      <w:r>
        <w:rPr>
          <w:rFonts w:hint="eastAsia" w:eastAsia="宋体" w:cs="Times New Roman"/>
        </w:rPr>
        <w:t>中文名称</w:t>
      </w:r>
      <w:r>
        <w:rPr>
          <w:rFonts w:hint="eastAsia" w:eastAsia="宋体" w:cs="Times New Roman"/>
          <w:highlight w:val="none"/>
        </w:rPr>
        <w:t>：</w:t>
      </w:r>
      <w:r>
        <w:rPr>
          <w:rFonts w:hint="eastAsia" w:cs="Times New Roman"/>
          <w:highlight w:val="none"/>
          <w:lang w:val="en-US" w:eastAsia="zh-CN"/>
        </w:rPr>
        <w:t>软件配置库</w:t>
      </w:r>
      <w:r>
        <w:rPr>
          <w:rFonts w:hint="eastAsia" w:eastAsia="宋体" w:cs="Times New Roman"/>
          <w:highlight w:val="none"/>
        </w:rPr>
        <w:t>（</w:t>
      </w:r>
      <w:r>
        <w:rPr>
          <w:rFonts w:hint="eastAsia" w:cs="Times New Roman"/>
          <w:highlight w:val="none"/>
          <w:lang w:val="en-US" w:eastAsia="zh-CN"/>
        </w:rPr>
        <w:t>SCL</w:t>
      </w:r>
      <w:r>
        <w:rPr>
          <w:rFonts w:hint="eastAsia" w:eastAsia="宋体" w:cs="Times New Roman"/>
          <w:highlight w:val="none"/>
        </w:rPr>
        <w:t>）</w:t>
      </w:r>
    </w:p>
    <w:p>
      <w:pPr>
        <w:pStyle w:val="28"/>
        <w:spacing w:before="156" w:beforeLines="50" w:after="156" w:afterLines="50"/>
        <w:ind w:firstLine="420" w:firstLineChars="0"/>
        <w:rPr>
          <w:rFonts w:hint="eastAsia" w:eastAsia="宋体" w:cs="Times New Roman"/>
          <w:highlight w:val="none"/>
        </w:rPr>
      </w:pPr>
      <w:r>
        <w:rPr>
          <w:rFonts w:hint="eastAsia" w:eastAsia="宋体" w:cs="Times New Roman"/>
          <w:highlight w:val="none"/>
        </w:rPr>
        <w:t>英文名称：</w:t>
      </w:r>
      <w:r>
        <w:rPr>
          <w:rFonts w:hint="eastAsia" w:cs="Times New Roman"/>
          <w:highlight w:val="none"/>
          <w:lang w:val="en-US" w:eastAsia="zh-CN"/>
        </w:rPr>
        <w:t xml:space="preserve">Software </w:t>
      </w:r>
      <w:r>
        <w:rPr>
          <w:rFonts w:hint="eastAsia" w:eastAsia="宋体" w:cs="Times New Roman"/>
          <w:highlight w:val="none"/>
        </w:rPr>
        <w:t>Configuration Library (</w:t>
      </w:r>
      <w:r>
        <w:rPr>
          <w:rFonts w:hint="eastAsia" w:cs="Times New Roman"/>
          <w:highlight w:val="none"/>
          <w:lang w:val="en-US" w:eastAsia="zh-CN"/>
        </w:rPr>
        <w:t>SCL</w:t>
      </w:r>
      <w:r>
        <w:rPr>
          <w:rFonts w:hint="eastAsia" w:eastAsia="宋体" w:cs="Times New Roman"/>
          <w:highlight w:val="none"/>
        </w:rPr>
        <w:t>)</w:t>
      </w:r>
    </w:p>
    <w:p>
      <w:pPr>
        <w:pStyle w:val="28"/>
        <w:spacing w:before="156" w:beforeLines="50" w:after="156" w:afterLines="50"/>
        <w:ind w:firstLine="420" w:firstLineChars="0"/>
        <w:rPr>
          <w:rFonts w:hint="eastAsia" w:eastAsia="宋体" w:cs="Times New Roman"/>
          <w:highlight w:val="none"/>
          <w:lang w:val="en-US" w:eastAsia="zh-CN"/>
        </w:rPr>
      </w:pPr>
      <w:r>
        <w:rPr>
          <w:rFonts w:hint="eastAsia" w:eastAsia="宋体" w:cs="Times New Roman"/>
          <w:highlight w:val="none"/>
        </w:rPr>
        <w:t>文档版本：</w:t>
      </w:r>
      <w:r>
        <w:rPr>
          <w:rFonts w:hint="eastAsia" w:cs="Times New Roman"/>
          <w:highlight w:val="none"/>
          <w:lang w:val="en-US" w:eastAsia="zh-CN"/>
        </w:rPr>
        <w:t>2</w:t>
      </w:r>
      <w:r>
        <w:rPr>
          <w:rFonts w:hint="eastAsia" w:eastAsia="宋体" w:cs="Times New Roman"/>
          <w:highlight w:val="none"/>
        </w:rPr>
        <w:t>.0</w:t>
      </w:r>
      <w:r>
        <w:rPr>
          <w:rFonts w:hint="eastAsia" w:cs="Times New Roman"/>
          <w:highlight w:val="none"/>
          <w:lang w:val="en-US" w:eastAsia="zh-CN"/>
        </w:rPr>
        <w:t>.</w:t>
      </w:r>
      <w:r>
        <w:rPr>
          <w:rFonts w:hint="eastAsia" w:eastAsia="宋体" w:cs="Times New Roman"/>
          <w:highlight w:val="none"/>
          <w:lang w:val="en-US" w:eastAsia="zh-CN"/>
        </w:rPr>
        <w:t>0</w:t>
      </w:r>
    </w:p>
    <w:p>
      <w:pPr>
        <w:pStyle w:val="28"/>
        <w:spacing w:before="156" w:beforeLines="50" w:after="156" w:afterLines="50"/>
        <w:ind w:firstLine="420" w:firstLineChars="0"/>
        <w:rPr>
          <w:rFonts w:hint="default" w:ascii="微软雅黑" w:hAnsi="微软雅黑" w:eastAsia="宋体"/>
          <w:highlight w:val="none"/>
          <w:lang w:val="en-US" w:eastAsia="zh-CN"/>
        </w:rPr>
      </w:pPr>
      <w:r>
        <w:rPr>
          <w:rFonts w:hint="eastAsia" w:eastAsia="宋体" w:cs="Times New Roman"/>
          <w:highlight w:val="none"/>
        </w:rPr>
        <w:t>文档编号：</w:t>
      </w:r>
      <w:r>
        <w:rPr>
          <w:rFonts w:hint="eastAsia" w:eastAsia="宋体" w:cs="Times New Roman"/>
          <w:highlight w:val="none"/>
          <w:lang w:val="en-US" w:eastAsia="zh-CN"/>
        </w:rPr>
        <w:t>项目</w:t>
      </w:r>
      <w:r>
        <w:rPr>
          <w:rFonts w:hint="eastAsia" w:eastAsia="宋体" w:cs="Times New Roman"/>
          <w:highlight w:val="none"/>
        </w:rPr>
        <w:t>级-</w:t>
      </w:r>
      <w:r>
        <w:rPr>
          <w:rFonts w:hint="eastAsia" w:cs="Times New Roman"/>
          <w:highlight w:val="none"/>
          <w:lang w:val="en-US" w:eastAsia="zh-CN"/>
        </w:rPr>
        <w:t>软件配置库</w:t>
      </w:r>
      <w:r>
        <w:rPr>
          <w:rFonts w:hint="eastAsia" w:eastAsia="宋体" w:cs="Times New Roman"/>
          <w:highlight w:val="none"/>
        </w:rPr>
        <w:t>-Version_</w:t>
      </w:r>
      <w:r>
        <w:rPr>
          <w:rFonts w:hint="eastAsia" w:cs="Times New Roman"/>
          <w:highlight w:val="none"/>
          <w:lang w:val="en-US" w:eastAsia="zh-CN"/>
        </w:rPr>
        <w:t>2</w:t>
      </w:r>
      <w:r>
        <w:rPr>
          <w:rFonts w:hint="eastAsia" w:eastAsia="宋体" w:cs="Times New Roman"/>
          <w:highlight w:val="none"/>
        </w:rPr>
        <w:t>.0</w:t>
      </w:r>
      <w:r>
        <w:rPr>
          <w:rFonts w:hint="eastAsia" w:cs="Times New Roman"/>
          <w:highlight w:val="none"/>
          <w:lang w:val="en-US" w:eastAsia="zh-CN"/>
        </w:rPr>
        <w:t>.</w:t>
      </w:r>
      <w:r>
        <w:rPr>
          <w:rFonts w:hint="eastAsia" w:eastAsia="宋体" w:cs="Times New Roman"/>
          <w:highlight w:val="none"/>
          <w:lang w:val="en-US" w:eastAsia="zh-CN"/>
        </w:rPr>
        <w:t>0</w:t>
      </w:r>
      <w:r>
        <w:rPr>
          <w:rFonts w:hint="eastAsia" w:eastAsia="宋体" w:cs="Times New Roman"/>
          <w:highlight w:val="none"/>
        </w:rPr>
        <w:t>-</w:t>
      </w:r>
      <w:r>
        <w:rPr>
          <w:rFonts w:hint="eastAsia" w:cs="Times New Roman"/>
          <w:highlight w:val="none"/>
          <w:lang w:val="en-US" w:eastAsia="zh-CN"/>
        </w:rPr>
        <w:t>release</w:t>
      </w:r>
      <w:r>
        <w:rPr>
          <w:rFonts w:hint="eastAsia" w:eastAsia="宋体" w:cs="Times New Roman"/>
          <w:highlight w:val="none"/>
        </w:rPr>
        <w:t>-20200</w:t>
      </w:r>
      <w:r>
        <w:rPr>
          <w:rFonts w:hint="eastAsia" w:eastAsia="宋体" w:cs="Times New Roman"/>
          <w:highlight w:val="none"/>
          <w:lang w:val="en-US" w:eastAsia="zh-CN"/>
        </w:rPr>
        <w:t>81</w:t>
      </w:r>
      <w:r>
        <w:rPr>
          <w:rFonts w:hint="eastAsia" w:cs="Times New Roman"/>
          <w:highlight w:val="none"/>
          <w:lang w:val="en-US" w:eastAsia="zh-CN"/>
        </w:rPr>
        <w:t>3</w:t>
      </w:r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10" w:name="_Toc302383019"/>
      <w:bookmarkStart w:id="11" w:name="_Toc17057"/>
      <w:bookmarkStart w:id="12" w:name="_Toc13698043"/>
      <w:bookmarkStart w:id="13" w:name="_Toc9722"/>
      <w:bookmarkStart w:id="14" w:name="_Toc11095"/>
      <w:bookmarkStart w:id="15" w:name="_Toc21041"/>
      <w:r>
        <w:rPr>
          <w:rFonts w:hint="eastAsia" w:ascii="宋体" w:hAnsi="宋体" w:eastAsia="宋体" w:cs="宋体"/>
          <w:lang w:val="en-US" w:eastAsia="zh-CN"/>
        </w:rPr>
        <w:t>系统</w:t>
      </w:r>
      <w:r>
        <w:rPr>
          <w:rFonts w:hint="eastAsia" w:ascii="宋体" w:hAnsi="宋体" w:eastAsia="宋体" w:cs="宋体"/>
        </w:rPr>
        <w:t>概述</w:t>
      </w:r>
      <w:bookmarkEnd w:id="10"/>
      <w:bookmarkEnd w:id="11"/>
      <w:bookmarkEnd w:id="12"/>
      <w:bookmarkEnd w:id="13"/>
      <w:bookmarkEnd w:id="14"/>
      <w:bookmarkEnd w:id="15"/>
    </w:p>
    <w:p>
      <w:pPr>
        <w:pStyle w:val="28"/>
        <w:spacing w:before="156" w:beforeLines="50" w:after="156" w:afterLines="50"/>
        <w:ind w:firstLine="480" w:firstLineChars="200"/>
        <w:rPr>
          <w:rFonts w:hint="eastAsia" w:eastAsia="宋体" w:cs="Times New Roman"/>
          <w:lang w:eastAsia="zh-CN"/>
        </w:rPr>
      </w:pPr>
      <w:r>
        <w:rPr>
          <w:rFonts w:hint="eastAsia" w:eastAsia="宋体" w:cs="Times New Roman"/>
        </w:rPr>
        <w:t>本文档适用于“</w:t>
      </w:r>
      <w:r>
        <w:rPr>
          <w:rFonts w:hint="eastAsia" w:eastAsia="宋体" w:cs="Times New Roman"/>
          <w:lang w:val="en-US" w:eastAsia="zh-CN"/>
        </w:rPr>
        <w:t>网络文学大数据分析系统</w:t>
      </w:r>
      <w:r>
        <w:rPr>
          <w:rFonts w:hint="eastAsia" w:eastAsia="宋体" w:cs="Times New Roman"/>
        </w:rPr>
        <w:t>”项目的开发过程。</w:t>
      </w:r>
      <w:r>
        <w:rPr>
          <w:rFonts w:hint="eastAsia" w:eastAsia="宋体" w:cs="Times New Roman"/>
          <w:lang w:val="en-US" w:eastAsia="zh-CN"/>
        </w:rPr>
        <w:t>网络文学大数据分析系统</w:t>
      </w:r>
      <w:r>
        <w:rPr>
          <w:rFonts w:hint="eastAsia" w:eastAsia="宋体" w:cs="Times New Roman"/>
        </w:rPr>
        <w:t>项目由</w:t>
      </w:r>
      <w:r>
        <w:rPr>
          <w:rFonts w:hint="eastAsia" w:eastAsia="宋体" w:cs="Times New Roman"/>
          <w:lang w:val="en-US" w:eastAsia="zh-CN"/>
        </w:rPr>
        <w:t>西北工业大学软件学院</w:t>
      </w:r>
      <w:r>
        <w:rPr>
          <w:rFonts w:hint="eastAsia" w:eastAsia="宋体" w:cs="Times New Roman"/>
        </w:rPr>
        <w:t>提出</w:t>
      </w:r>
      <w:r>
        <w:rPr>
          <w:rFonts w:hint="eastAsia" w:eastAsia="宋体" w:cs="Times New Roman"/>
          <w:lang w:eastAsia="zh-CN"/>
        </w:rPr>
        <w:t>，</w:t>
      </w:r>
      <w:r>
        <w:rPr>
          <w:rFonts w:hint="eastAsia" w:eastAsia="宋体" w:cs="Times New Roman"/>
          <w:lang w:val="en-US" w:eastAsia="zh-CN"/>
        </w:rPr>
        <w:t>由西工大-华迪实训第四小组成员</w:t>
      </w:r>
      <w:r>
        <w:rPr>
          <w:rFonts w:hint="eastAsia" w:eastAsia="宋体" w:cs="Times New Roman"/>
        </w:rPr>
        <w:t>负责实施，该项目</w:t>
      </w:r>
      <w:r>
        <w:rPr>
          <w:rFonts w:hint="eastAsia" w:eastAsia="宋体" w:cs="Times New Roman"/>
          <w:lang w:val="en-US" w:eastAsia="zh-CN"/>
        </w:rPr>
        <w:t>编</w:t>
      </w:r>
      <w:r>
        <w:rPr>
          <w:rFonts w:hint="eastAsia" w:eastAsia="宋体" w:cs="Times New Roman"/>
        </w:rPr>
        <w:t>号为</w:t>
      </w:r>
      <w:r>
        <w:rPr>
          <w:rFonts w:hint="eastAsia" w:eastAsia="宋体" w:cs="Times New Roman"/>
          <w:highlight w:val="none"/>
          <w:lang w:val="en-US" w:eastAsia="zh-CN"/>
        </w:rPr>
        <w:t>项目</w:t>
      </w:r>
      <w:r>
        <w:rPr>
          <w:rFonts w:hint="eastAsia" w:eastAsia="宋体" w:cs="Times New Roman"/>
          <w:highlight w:val="none"/>
        </w:rPr>
        <w:t>级-</w:t>
      </w:r>
      <w:r>
        <w:rPr>
          <w:rFonts w:hint="eastAsia" w:cs="Times New Roman"/>
          <w:highlight w:val="none"/>
          <w:lang w:val="en-US" w:eastAsia="zh-CN"/>
        </w:rPr>
        <w:t>软件配置库</w:t>
      </w:r>
      <w:r>
        <w:rPr>
          <w:rFonts w:hint="eastAsia" w:eastAsia="宋体" w:cs="Times New Roman"/>
          <w:highlight w:val="none"/>
        </w:rPr>
        <w:t>-Version_</w:t>
      </w:r>
      <w:r>
        <w:rPr>
          <w:rFonts w:hint="eastAsia" w:cs="Times New Roman"/>
          <w:highlight w:val="none"/>
          <w:lang w:val="en-US" w:eastAsia="zh-CN"/>
        </w:rPr>
        <w:t>2</w:t>
      </w:r>
      <w:r>
        <w:rPr>
          <w:rFonts w:hint="eastAsia" w:eastAsia="宋体" w:cs="Times New Roman"/>
          <w:highlight w:val="none"/>
        </w:rPr>
        <w:t>.0</w:t>
      </w:r>
      <w:r>
        <w:rPr>
          <w:rFonts w:hint="eastAsia" w:eastAsia="宋体" w:cs="Times New Roman"/>
          <w:highlight w:val="none"/>
          <w:lang w:val="en-US" w:eastAsia="zh-CN"/>
        </w:rPr>
        <w:t>0</w:t>
      </w:r>
      <w:r>
        <w:rPr>
          <w:rFonts w:hint="eastAsia" w:eastAsia="宋体" w:cs="Times New Roman"/>
          <w:highlight w:val="none"/>
        </w:rPr>
        <w:t>-</w:t>
      </w:r>
      <w:r>
        <w:rPr>
          <w:rFonts w:hint="eastAsia" w:cs="Times New Roman"/>
          <w:highlight w:val="none"/>
          <w:lang w:val="en-US" w:eastAsia="zh-CN"/>
        </w:rPr>
        <w:t>release</w:t>
      </w:r>
      <w:r>
        <w:rPr>
          <w:rFonts w:hint="eastAsia" w:eastAsia="宋体" w:cs="Times New Roman"/>
          <w:highlight w:val="none"/>
        </w:rPr>
        <w:t>-20200</w:t>
      </w:r>
      <w:r>
        <w:rPr>
          <w:rFonts w:hint="eastAsia" w:eastAsia="宋体" w:cs="Times New Roman"/>
          <w:highlight w:val="none"/>
          <w:lang w:val="en-US" w:eastAsia="zh-CN"/>
        </w:rPr>
        <w:t>81</w:t>
      </w:r>
      <w:r>
        <w:rPr>
          <w:rFonts w:hint="eastAsia" w:cs="Times New Roman"/>
          <w:highlight w:val="none"/>
          <w:lang w:val="en-US" w:eastAsia="zh-CN"/>
        </w:rPr>
        <w:t>3</w:t>
      </w:r>
      <w:r>
        <w:rPr>
          <w:rFonts w:hint="eastAsia" w:eastAsia="宋体" w:cs="Times New Roman"/>
          <w:highlight w:val="none"/>
          <w:lang w:val="en-US" w:eastAsia="zh-CN"/>
        </w:rPr>
        <w:t>，</w:t>
      </w:r>
      <w:r>
        <w:rPr>
          <w:rFonts w:hint="eastAsia" w:eastAsia="宋体" w:cs="Times New Roman"/>
          <w:highlight w:val="none"/>
        </w:rPr>
        <w:t>其软件产</w:t>
      </w:r>
      <w:r>
        <w:rPr>
          <w:rFonts w:hint="eastAsia" w:eastAsia="宋体" w:cs="Times New Roman"/>
        </w:rPr>
        <w:t>品版本号为“1.0”</w:t>
      </w:r>
      <w:r>
        <w:rPr>
          <w:rFonts w:hint="eastAsia" w:eastAsia="宋体" w:cs="Times New Roman"/>
          <w:lang w:eastAsia="zh-CN"/>
        </w:rPr>
        <w:t>。</w:t>
      </w:r>
    </w:p>
    <w:p>
      <w:pPr>
        <w:pStyle w:val="28"/>
        <w:spacing w:before="156" w:beforeLines="50" w:after="156" w:afterLines="50"/>
        <w:ind w:firstLine="480" w:firstLineChars="200"/>
        <w:rPr>
          <w:rFonts w:hint="eastAsia" w:eastAsia="宋体" w:cs="Times New Roman"/>
          <w:lang w:eastAsia="zh-CN"/>
        </w:rPr>
      </w:pPr>
      <w:r>
        <w:rPr>
          <w:rFonts w:hint="eastAsia" w:eastAsia="宋体" w:cs="Times New Roman"/>
        </w:rPr>
        <w:t>该项目</w:t>
      </w:r>
      <w:r>
        <w:rPr>
          <w:rFonts w:hint="eastAsia" w:eastAsia="宋体" w:cs="Times New Roman"/>
          <w:lang w:val="en-US" w:eastAsia="zh-CN"/>
        </w:rPr>
        <w:t>基于</w:t>
      </w:r>
      <w:r>
        <w:rPr>
          <w:rFonts w:hint="eastAsia" w:eastAsia="宋体" w:cs="Times New Roman"/>
        </w:rPr>
        <w:t>B/S</w:t>
      </w:r>
      <w:r>
        <w:rPr>
          <w:rFonts w:hint="eastAsia" w:eastAsia="宋体" w:cs="Times New Roman"/>
          <w:lang w:eastAsia="zh-CN"/>
        </w:rPr>
        <w:t>（</w:t>
      </w:r>
      <w:r>
        <w:rPr>
          <w:rFonts w:hint="eastAsia" w:eastAsia="宋体" w:cs="Times New Roman"/>
          <w:lang w:val="en-US" w:eastAsia="zh-CN"/>
        </w:rPr>
        <w:t>Brower/Server</w:t>
      </w:r>
      <w:r>
        <w:rPr>
          <w:rFonts w:hint="eastAsia" w:eastAsia="宋体" w:cs="Times New Roman"/>
          <w:lang w:eastAsia="zh-CN"/>
        </w:rPr>
        <w:t>）</w:t>
      </w:r>
      <w:r>
        <w:rPr>
          <w:rFonts w:hint="eastAsia" w:eastAsia="宋体" w:cs="Times New Roman"/>
          <w:lang w:val="en-US" w:eastAsia="zh-CN"/>
        </w:rPr>
        <w:t>浏览器/服务器</w:t>
      </w:r>
      <w:r>
        <w:rPr>
          <w:rFonts w:hint="eastAsia" w:eastAsia="宋体" w:cs="Times New Roman"/>
        </w:rPr>
        <w:t>结构</w:t>
      </w:r>
      <w:r>
        <w:rPr>
          <w:rFonts w:hint="eastAsia" w:eastAsia="宋体" w:cs="Times New Roman"/>
          <w:lang w:eastAsia="zh-CN"/>
        </w:rPr>
        <w:t>，</w:t>
      </w:r>
      <w:r>
        <w:rPr>
          <w:rFonts w:hint="eastAsia" w:eastAsia="宋体" w:cs="Times New Roman"/>
        </w:rPr>
        <w:t>采用传统的三层结构方式进行解耦开发</w:t>
      </w:r>
      <w:r>
        <w:rPr>
          <w:rFonts w:hint="eastAsia" w:eastAsia="宋体" w:cs="Times New Roman"/>
          <w:lang w:eastAsia="zh-CN"/>
        </w:rPr>
        <w:t>。</w:t>
      </w:r>
      <w:r>
        <w:rPr>
          <w:rFonts w:hint="eastAsia" w:eastAsia="宋体" w:cs="Times New Roman"/>
          <w:lang w:val="en-US" w:eastAsia="zh-CN"/>
        </w:rPr>
        <w:t>对当下最热门的网络文学阅读机构——“晋江文学”提供的各项数据进行可视化展示和分析。</w:t>
      </w:r>
      <w:r>
        <w:rPr>
          <w:rFonts w:hint="eastAsia" w:eastAsia="宋体" w:cs="Times New Roman"/>
        </w:rPr>
        <w:t>数据分析采用</w:t>
      </w:r>
      <w:r>
        <w:rPr>
          <w:rFonts w:hint="eastAsia" w:eastAsia="宋体" w:cs="Times New Roman"/>
          <w:lang w:val="en-US" w:eastAsia="zh-CN"/>
        </w:rPr>
        <w:t>H</w:t>
      </w:r>
      <w:r>
        <w:rPr>
          <w:rFonts w:hint="eastAsia" w:eastAsia="宋体" w:cs="Times New Roman"/>
        </w:rPr>
        <w:t>adoop</w:t>
      </w:r>
      <w:r>
        <w:rPr>
          <w:rFonts w:hint="eastAsia" w:eastAsia="宋体" w:cs="Times New Roman"/>
          <w:lang w:val="en-US" w:eastAsia="zh-CN"/>
        </w:rPr>
        <w:t>和S</w:t>
      </w:r>
      <w:r>
        <w:rPr>
          <w:rFonts w:hint="eastAsia" w:eastAsia="宋体" w:cs="Times New Roman"/>
        </w:rPr>
        <w:t>park</w:t>
      </w:r>
      <w:r>
        <w:rPr>
          <w:rFonts w:hint="eastAsia" w:eastAsia="宋体" w:cs="Times New Roman"/>
          <w:lang w:eastAsia="zh-CN"/>
        </w:rPr>
        <w:t>。</w:t>
      </w:r>
    </w:p>
    <w:p>
      <w:pPr>
        <w:pStyle w:val="3"/>
        <w:bidi w:val="0"/>
        <w:rPr>
          <w:rFonts w:hint="eastAsia" w:ascii="宋体" w:hAnsi="宋体" w:eastAsia="宋体" w:cs="宋体"/>
        </w:rPr>
      </w:pPr>
      <w:bookmarkStart w:id="16" w:name="_Toc13698044"/>
      <w:bookmarkStart w:id="17" w:name="_Toc302383020"/>
      <w:bookmarkStart w:id="18" w:name="_Toc22673"/>
      <w:bookmarkStart w:id="19" w:name="_Toc29041"/>
      <w:bookmarkStart w:id="20" w:name="_Toc13829"/>
      <w:bookmarkStart w:id="21" w:name="_Toc26053"/>
      <w:r>
        <w:rPr>
          <w:rFonts w:hint="eastAsia" w:ascii="宋体" w:hAnsi="宋体" w:eastAsia="宋体" w:cs="宋体"/>
        </w:rPr>
        <w:t>文档概述</w:t>
      </w:r>
      <w:bookmarkEnd w:id="16"/>
      <w:bookmarkEnd w:id="17"/>
      <w:bookmarkEnd w:id="18"/>
      <w:bookmarkEnd w:id="19"/>
      <w:bookmarkEnd w:id="20"/>
      <w:bookmarkEnd w:id="21"/>
    </w:p>
    <w:p>
      <w:pPr>
        <w:pStyle w:val="28"/>
        <w:spacing w:before="156" w:beforeLines="50" w:after="156" w:afterLines="50"/>
        <w:ind w:firstLine="480" w:firstLineChars="200"/>
        <w:rPr>
          <w:rFonts w:hint="eastAsia" w:eastAsia="宋体" w:cs="Times New Roman"/>
        </w:rPr>
      </w:pPr>
      <w:r>
        <w:rPr>
          <w:rFonts w:hint="eastAsia" w:eastAsia="宋体" w:cs="Times New Roman"/>
        </w:rPr>
        <w:t>本文档依据《GB/T 8567-2006 计算机软件文档编制规范》制定，属于技术文档，仅限于项目相关人员阅读。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default" w:ascii="宋体" w:hAnsi="宋体" w:eastAsia="宋体" w:cs="Times New Roman"/>
          <w:kern w:val="0"/>
          <w:sz w:val="24"/>
          <w:szCs w:val="20"/>
          <w:lang w:val="en-US" w:eastAsia="zh-CN" w:bidi="ar-SA"/>
        </w:rPr>
      </w:pPr>
      <w:r>
        <w:rPr>
          <w:rFonts w:hint="eastAsia" w:ascii="宋体" w:hAnsi="宋体" w:eastAsia="宋体" w:cs="Times New Roman"/>
          <w:kern w:val="0"/>
          <w:sz w:val="24"/>
          <w:szCs w:val="20"/>
          <w:lang w:val="en-US" w:eastAsia="zh-CN" w:bidi="ar-SA"/>
        </w:rPr>
        <w:t>本文档记录与配置项相关的所有信息，是配置管理的有力工具，查询该文档利用库中的信息可回答许多配置管理的问题</w:t>
      </w:r>
      <w:r>
        <w:rPr>
          <w:rFonts w:hint="eastAsia" w:ascii="宋体" w:hAnsi="宋体" w:cs="Times New Roman"/>
          <w:kern w:val="0"/>
          <w:sz w:val="24"/>
          <w:szCs w:val="20"/>
          <w:lang w:val="en-US" w:eastAsia="zh-CN" w:bidi="ar-SA"/>
        </w:rPr>
        <w:t>。本文档处于项目计划过程的需求分</w:t>
      </w:r>
      <w:r>
        <w:rPr>
          <w:rFonts w:hint="eastAsia" w:ascii="宋体" w:hAnsi="宋体" w:eastAsia="宋体" w:cs="Times New Roman"/>
          <w:kern w:val="0"/>
          <w:sz w:val="24"/>
          <w:szCs w:val="20"/>
          <w:lang w:val="en-US" w:eastAsia="zh-CN" w:bidi="ar-SA"/>
        </w:rPr>
        <w:t>析阶段</w:t>
      </w:r>
      <w:r>
        <w:rPr>
          <w:rFonts w:hint="eastAsia" w:ascii="宋体" w:hAnsi="宋体" w:cs="Times New Roman"/>
          <w:kern w:val="0"/>
          <w:sz w:val="24"/>
          <w:szCs w:val="20"/>
          <w:lang w:val="en-US" w:eastAsia="zh-CN" w:bidi="ar-SA"/>
        </w:rPr>
        <w:t>，</w:t>
      </w:r>
      <w:r>
        <w:rPr>
          <w:rFonts w:hint="eastAsia" w:ascii="宋体" w:hAnsi="宋体" w:eastAsia="宋体" w:cs="Times New Roman"/>
          <w:kern w:val="0"/>
          <w:sz w:val="24"/>
          <w:szCs w:val="20"/>
          <w:lang w:val="en-US" w:eastAsia="zh-CN" w:bidi="ar-SA"/>
        </w:rPr>
        <w:t>使用配置库</w:t>
      </w:r>
      <w:r>
        <w:rPr>
          <w:rFonts w:hint="eastAsia" w:ascii="宋体" w:hAnsi="宋体" w:cs="Times New Roman"/>
          <w:kern w:val="0"/>
          <w:sz w:val="24"/>
          <w:szCs w:val="20"/>
          <w:lang w:val="en-US" w:eastAsia="zh-CN" w:bidi="ar-SA"/>
        </w:rPr>
        <w:t>管理文档</w:t>
      </w:r>
      <w:r>
        <w:rPr>
          <w:rFonts w:hint="eastAsia" w:ascii="宋体" w:hAnsi="宋体" w:eastAsia="宋体" w:cs="Times New Roman"/>
          <w:kern w:val="0"/>
          <w:sz w:val="24"/>
          <w:szCs w:val="20"/>
          <w:lang w:val="en-US" w:eastAsia="zh-CN" w:bidi="ar-SA"/>
        </w:rPr>
        <w:t>可以帮助配置管理员把信息系统开发过程的各种工作产品，包括半成品或阶段产品和最终产品管理得井井有条，使其不致管乱、管混、管丢。</w:t>
      </w:r>
    </w:p>
    <w:p>
      <w:pPr>
        <w:pStyle w:val="28"/>
        <w:spacing w:before="156" w:beforeLines="50" w:after="156" w:afterLines="50"/>
        <w:ind w:firstLine="480" w:firstLineChars="20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本文档的保密范围如下：</w:t>
      </w:r>
    </w:p>
    <w:p>
      <w:pPr>
        <w:pStyle w:val="28"/>
        <w:spacing w:before="156" w:beforeLines="50" w:after="156" w:afterLines="50"/>
        <w:ind w:firstLine="480" w:firstLineChars="200"/>
        <w:rPr>
          <w:rFonts w:hint="eastAsia" w:eastAsia="宋体" w:cs="Times New Roman"/>
        </w:rPr>
      </w:pPr>
      <w:r>
        <w:rPr>
          <w:rFonts w:hint="eastAsia" w:eastAsia="宋体" w:cs="Times New Roman"/>
        </w:rPr>
        <w:t>①开发人员</w:t>
      </w:r>
    </w:p>
    <w:p>
      <w:pPr>
        <w:pStyle w:val="28"/>
        <w:spacing w:before="156" w:beforeLines="50" w:after="156" w:afterLines="50"/>
        <w:ind w:firstLine="480" w:firstLineChars="200"/>
        <w:rPr>
          <w:rFonts w:hint="eastAsia" w:eastAsia="宋体" w:cs="Times New Roman"/>
        </w:rPr>
      </w:pPr>
      <w:r>
        <w:rPr>
          <w:rFonts w:hint="eastAsia" w:eastAsia="宋体" w:cs="Times New Roman"/>
        </w:rPr>
        <w:t>②测试阶段人员</w:t>
      </w:r>
    </w:p>
    <w:p>
      <w:pPr>
        <w:pStyle w:val="28"/>
        <w:spacing w:before="156" w:beforeLines="50" w:after="156" w:afterLines="50"/>
        <w:ind w:firstLine="480" w:firstLineChars="200"/>
        <w:rPr>
          <w:rFonts w:hint="eastAsia" w:eastAsia="宋体" w:cs="Times New Roman"/>
        </w:rPr>
      </w:pPr>
      <w:r>
        <w:rPr>
          <w:rFonts w:hint="eastAsia" w:eastAsia="宋体" w:cs="Times New Roman"/>
        </w:rPr>
        <w:t>③对本文档进行评审的人员或机构</w:t>
      </w:r>
    </w:p>
    <w:p>
      <w:pPr>
        <w:pStyle w:val="28"/>
        <w:spacing w:before="156" w:beforeLines="50" w:after="156" w:afterLines="50"/>
        <w:ind w:firstLine="480" w:firstLineChars="200"/>
        <w:rPr>
          <w:rFonts w:hint="eastAsia" w:ascii="微软雅黑" w:hAnsi="微软雅黑" w:eastAsia="微软雅黑"/>
        </w:rPr>
      </w:pPr>
      <w:r>
        <w:rPr>
          <w:rFonts w:hint="eastAsia" w:eastAsia="宋体" w:cs="Times New Roman"/>
        </w:rPr>
        <w:t>④项目组以及其他有权需要调用本文档的人员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22" w:name="_Toc25779"/>
      <w:bookmarkStart w:id="23" w:name="_Toc7513"/>
      <w:bookmarkStart w:id="24" w:name="_Toc10317"/>
      <w:bookmarkStart w:id="25" w:name="_Toc30571"/>
      <w:r>
        <w:rPr>
          <w:rFonts w:hint="eastAsia" w:ascii="宋体" w:hAnsi="宋体" w:eastAsia="宋体" w:cs="宋体"/>
          <w:lang w:val="en-US" w:eastAsia="zh-CN"/>
        </w:rPr>
        <w:t>基线</w:t>
      </w:r>
      <w:bookmarkEnd w:id="22"/>
      <w:bookmarkEnd w:id="23"/>
      <w:bookmarkEnd w:id="24"/>
      <w:bookmarkEnd w:id="25"/>
    </w:p>
    <w:p>
      <w:pPr>
        <w:pStyle w:val="28"/>
        <w:spacing w:before="156" w:beforeLines="50" w:after="156" w:afterLines="50"/>
        <w:ind w:firstLine="480" w:firstLineChars="200"/>
        <w:rPr>
          <w:rFonts w:hint="eastAsia" w:eastAsia="宋体" w:cs="Times New Roman"/>
        </w:rPr>
      </w:pPr>
      <w:r>
        <w:rPr>
          <w:rFonts w:hint="eastAsia" w:eastAsia="宋体" w:cs="Times New Roman"/>
        </w:rPr>
        <w:t>基线：GB/T 8567-2006</w:t>
      </w:r>
    </w:p>
    <w:p>
      <w:pPr>
        <w:pStyle w:val="2"/>
        <w:bidi w:val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26" w:name="_Toc1964"/>
      <w:bookmarkStart w:id="27" w:name="_Toc7091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运行环境</w:t>
      </w:r>
      <w:bookmarkEnd w:id="26"/>
      <w:bookmarkEnd w:id="27"/>
    </w:p>
    <w:p>
      <w:pPr>
        <w:pStyle w:val="3"/>
        <w:bidi w:val="0"/>
        <w:rPr>
          <w:rFonts w:hint="eastAsia" w:ascii="宋体" w:hAnsi="宋体" w:eastAsia="宋体" w:cs="宋体"/>
          <w:sz w:val="28"/>
          <w:szCs w:val="28"/>
        </w:rPr>
      </w:pPr>
      <w:bookmarkStart w:id="28" w:name="_Toc41465740"/>
      <w:bookmarkStart w:id="29" w:name="_Toc32067"/>
      <w:bookmarkStart w:id="30" w:name="_Toc11933"/>
      <w:r>
        <w:rPr>
          <w:rFonts w:hint="eastAsia" w:ascii="宋体" w:hAnsi="宋体" w:eastAsia="宋体" w:cs="宋体"/>
          <w:sz w:val="28"/>
          <w:szCs w:val="28"/>
        </w:rPr>
        <w:t>硬件环境</w:t>
      </w:r>
      <w:bookmarkEnd w:id="28"/>
      <w:bookmarkEnd w:id="29"/>
      <w:bookmarkEnd w:id="3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6" w:afterLines="5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(1)CPU：Intel CoreI5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1.8</w:t>
      </w:r>
      <w:r>
        <w:rPr>
          <w:rFonts w:hint="eastAsia" w:ascii="宋体" w:hAnsi="宋体" w:eastAsia="宋体" w:cs="宋体"/>
          <w:sz w:val="24"/>
          <w:szCs w:val="24"/>
        </w:rPr>
        <w:t>GHz 及以上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6" w:afterLines="5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(2)内存：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</w:t>
      </w:r>
      <w:r>
        <w:rPr>
          <w:rFonts w:hint="eastAsia" w:ascii="宋体" w:hAnsi="宋体" w:eastAsia="宋体" w:cs="宋体"/>
          <w:sz w:val="24"/>
          <w:szCs w:val="24"/>
        </w:rPr>
        <w:t>G 及以上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6" w:afterLines="5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(3)硬盘：60G 及以上</w:t>
      </w:r>
    </w:p>
    <w:p>
      <w:pPr>
        <w:pStyle w:val="3"/>
        <w:bidi w:val="0"/>
        <w:rPr>
          <w:rFonts w:hint="eastAsia" w:ascii="宋体" w:hAnsi="宋体" w:eastAsia="宋体" w:cs="宋体"/>
          <w:sz w:val="28"/>
          <w:szCs w:val="28"/>
        </w:rPr>
      </w:pPr>
      <w:bookmarkStart w:id="31" w:name="_Toc41465741"/>
      <w:bookmarkStart w:id="32" w:name="_Toc29583"/>
      <w:bookmarkStart w:id="33" w:name="_Toc15019"/>
      <w:r>
        <w:rPr>
          <w:rFonts w:hint="eastAsia" w:ascii="宋体" w:hAnsi="宋体" w:eastAsia="宋体" w:cs="宋体"/>
          <w:sz w:val="28"/>
          <w:szCs w:val="28"/>
        </w:rPr>
        <w:t>软件环境</w:t>
      </w:r>
      <w:bookmarkEnd w:id="31"/>
      <w:bookmarkEnd w:id="32"/>
      <w:bookmarkEnd w:id="3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6" w:afterLines="50" w:line="36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(1)服务器： Tomcat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8.0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6" w:afterLines="5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(2)操作系统：Ubuntu 16.04 LTS  或  Ubuntu 18.04 LTS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6" w:afterLines="5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(3)数据库：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MySQL 6.5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6" w:afterLines="5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(4)基本配置：Spark 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.0（Built for Hadoop 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</w:t>
      </w:r>
      <w:r>
        <w:rPr>
          <w:rFonts w:hint="eastAsia" w:ascii="宋体" w:hAnsi="宋体" w:eastAsia="宋体" w:cs="宋体"/>
          <w:sz w:val="24"/>
          <w:szCs w:val="24"/>
        </w:rPr>
        <w:t>.1）伪分布式环境、JDK 1.8、Scala 2.1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 xml:space="preserve">.2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6" w:afterLines="5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(5)开发工具：Intellij IDEA 2017.3.5 及以上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6" w:afterLines="5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(6)PC 端：Chrome21.0及以上等的浏览器</w:t>
      </w:r>
    </w:p>
    <w:p>
      <w:pPr>
        <w:pStyle w:val="2"/>
        <w:bidi w:val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34" w:name="_Toc7315"/>
      <w:bookmarkStart w:id="35" w:name="_Toc13403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部署方案</w:t>
      </w:r>
      <w:bookmarkEnd w:id="34"/>
      <w:bookmarkEnd w:id="35"/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36" w:name="_Toc26886"/>
      <w:bookmarkStart w:id="37" w:name="_Toc2669"/>
      <w:r>
        <w:rPr>
          <w:rFonts w:hint="eastAsia" w:ascii="宋体" w:hAnsi="宋体" w:eastAsia="宋体" w:cs="宋体"/>
          <w:lang w:val="en-US" w:eastAsia="zh-CN"/>
        </w:rPr>
        <w:t>总体部署说明</w:t>
      </w:r>
      <w:bookmarkEnd w:id="36"/>
      <w:bookmarkEnd w:id="37"/>
    </w:p>
    <w:p>
      <w:pPr>
        <w:pStyle w:val="28"/>
        <w:spacing w:before="156" w:beforeLines="50" w:after="156" w:afterLines="50"/>
        <w:ind w:firstLine="480" w:firstLineChars="20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系统的运行环境为ubuntu。系统整体分为三部分，分别是：数据预处理、数据挖掘分析和数据可视化。数据预处理部分使用scala语言编写，将原始数据和静态数据进行清洗和处理，存入HBase数据库中。数据挖掘分析部分使用Scala语言和python语言进行编写，将收集到的数据进行挖掘分析并把结果存储在MySQL数据库中。数据可视化部分则通过前端轮询ajax数据库，在不同页面上对数据进行可视化。</w:t>
      </w:r>
    </w:p>
    <w:p>
      <w:pPr>
        <w:pStyle w:val="3"/>
        <w:bidi w:val="0"/>
        <w:rPr>
          <w:rFonts w:hint="default" w:ascii="宋体" w:hAnsi="宋体" w:eastAsia="宋体" w:cs="宋体"/>
          <w:lang w:val="en-US" w:eastAsia="zh-CN"/>
        </w:rPr>
      </w:pPr>
      <w:bookmarkStart w:id="38" w:name="_Toc32645"/>
      <w:bookmarkStart w:id="39" w:name="_Toc21730"/>
      <w:r>
        <w:rPr>
          <w:rFonts w:hint="eastAsia" w:ascii="宋体" w:hAnsi="宋体" w:eastAsia="宋体" w:cs="宋体"/>
          <w:lang w:val="en-US" w:eastAsia="zh-CN"/>
        </w:rPr>
        <w:t>环境配置流程</w:t>
      </w:r>
      <w:bookmarkEnd w:id="38"/>
      <w:bookmarkEnd w:id="39"/>
    </w:p>
    <w:p>
      <w:pPr>
        <w:pStyle w:val="4"/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40" w:name="_Toc343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bookmarkStart w:id="41" w:name="_Toc447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JDK配置</w:t>
      </w:r>
      <w:bookmarkEnd w:id="40"/>
      <w:bookmarkEnd w:id="41"/>
    </w:p>
    <w:p>
      <w:pPr>
        <w:spacing w:after="156" w:afterLines="50"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访问官网，下载JDK，下载1.8版本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spacing w:after="156" w:afterLines="50"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在Linux命令行界面中，执行如下Shell命令（注意：当前登录用户名是hadoop）：</w:t>
      </w:r>
    </w:p>
    <w:p>
      <w:pPr>
        <w:numPr>
          <w:ilvl w:val="0"/>
          <w:numId w:val="2"/>
        </w:numPr>
        <w:tabs>
          <w:tab w:val="clear" w:pos="720"/>
        </w:tabs>
        <w:spacing w:after="156" w:afterLines="50"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cd /usr/lib</w:t>
      </w:r>
    </w:p>
    <w:p>
      <w:pPr>
        <w:numPr>
          <w:ilvl w:val="0"/>
          <w:numId w:val="2"/>
        </w:numPr>
        <w:tabs>
          <w:tab w:val="clear" w:pos="720"/>
        </w:tabs>
        <w:spacing w:after="156" w:afterLines="50"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sudo mkdir jvm </w:t>
      </w:r>
      <w:r>
        <w:rPr>
          <w:rFonts w:hint="eastAsia" w:ascii="宋体" w:hAnsi="宋体" w:eastAsia="宋体" w:cs="宋体"/>
          <w:i/>
          <w:iCs/>
          <w:sz w:val="24"/>
          <w:szCs w:val="24"/>
        </w:rPr>
        <w:t>#创建/usr/lib/jvm目录用来存放JDK文件</w:t>
      </w:r>
    </w:p>
    <w:p>
      <w:pPr>
        <w:numPr>
          <w:ilvl w:val="0"/>
          <w:numId w:val="2"/>
        </w:numPr>
        <w:tabs>
          <w:tab w:val="clear" w:pos="720"/>
        </w:tabs>
        <w:spacing w:after="156" w:afterLines="50"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cd ~ </w:t>
      </w:r>
      <w:r>
        <w:rPr>
          <w:rFonts w:hint="eastAsia" w:ascii="宋体" w:hAnsi="宋体" w:eastAsia="宋体" w:cs="宋体"/>
          <w:i/>
          <w:iCs/>
          <w:sz w:val="24"/>
          <w:szCs w:val="24"/>
        </w:rPr>
        <w:t>#进入hadoop用户的主目录</w:t>
      </w:r>
    </w:p>
    <w:p>
      <w:pPr>
        <w:numPr>
          <w:ilvl w:val="0"/>
          <w:numId w:val="2"/>
        </w:numPr>
        <w:tabs>
          <w:tab w:val="clear" w:pos="720"/>
        </w:tabs>
        <w:spacing w:after="156" w:afterLines="50"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cd Downloads  </w:t>
      </w:r>
      <w:r>
        <w:rPr>
          <w:rFonts w:hint="eastAsia" w:ascii="宋体" w:hAnsi="宋体" w:eastAsia="宋体" w:cs="宋体"/>
          <w:i/>
          <w:iCs/>
          <w:sz w:val="24"/>
          <w:szCs w:val="24"/>
        </w:rPr>
        <w:t>#注意区分大小写字母，刚才已经通过FTP软件把JDK安装包jdk-8u162-linux-x64.tar.gz上传到该目录下</w:t>
      </w:r>
    </w:p>
    <w:p>
      <w:pPr>
        <w:numPr>
          <w:ilvl w:val="0"/>
          <w:numId w:val="2"/>
        </w:numPr>
        <w:tabs>
          <w:tab w:val="clear" w:pos="720"/>
        </w:tabs>
        <w:spacing w:after="156" w:afterLines="50"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sudo tar -zxvf ./jdk-8u162-linux-x64.tar.gz -C /usr/lib/jvm  </w:t>
      </w:r>
      <w:r>
        <w:rPr>
          <w:rFonts w:hint="eastAsia" w:ascii="宋体" w:hAnsi="宋体" w:eastAsia="宋体" w:cs="宋体"/>
          <w:i/>
          <w:iCs/>
          <w:sz w:val="24"/>
          <w:szCs w:val="24"/>
        </w:rPr>
        <w:t>#把JDK文件解压到/usr/lib/jvm目录下</w:t>
      </w:r>
    </w:p>
    <w:p>
      <w:pPr>
        <w:spacing w:after="156" w:afterLines="50"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JDK文件解压缩以后，可以执行如下命令到/usr/lib/jvm目录查看一下：</w:t>
      </w:r>
    </w:p>
    <w:p>
      <w:pPr>
        <w:numPr>
          <w:ilvl w:val="0"/>
          <w:numId w:val="3"/>
        </w:numPr>
        <w:tabs>
          <w:tab w:val="clear" w:pos="720"/>
        </w:tabs>
        <w:spacing w:after="156" w:afterLines="50"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cd /usr/lib/jvm</w:t>
      </w:r>
    </w:p>
    <w:p>
      <w:pPr>
        <w:numPr>
          <w:ilvl w:val="0"/>
          <w:numId w:val="3"/>
        </w:numPr>
        <w:tabs>
          <w:tab w:val="clear" w:pos="720"/>
        </w:tabs>
        <w:spacing w:after="156" w:afterLines="50"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ls</w:t>
      </w:r>
    </w:p>
    <w:p>
      <w:pPr>
        <w:spacing w:after="156" w:afterLines="50"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可以看到，在/usr/lib/jvm目录下有个jdk1.8.0_162目录。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下面继续执行如下命令，设置环境变量：</w:t>
      </w:r>
    </w:p>
    <w:p>
      <w:pPr>
        <w:numPr>
          <w:ilvl w:val="0"/>
          <w:numId w:val="4"/>
        </w:numPr>
        <w:tabs>
          <w:tab w:val="clear" w:pos="720"/>
        </w:tabs>
        <w:spacing w:after="156" w:afterLines="50"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cd ~</w:t>
      </w:r>
    </w:p>
    <w:p>
      <w:pPr>
        <w:numPr>
          <w:ilvl w:val="0"/>
          <w:numId w:val="4"/>
        </w:numPr>
        <w:tabs>
          <w:tab w:val="clear" w:pos="720"/>
        </w:tabs>
        <w:spacing w:after="156" w:afterLines="50"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vim ~/.bashrc</w:t>
      </w:r>
    </w:p>
    <w:p>
      <w:pPr>
        <w:spacing w:after="156" w:afterLines="50"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上面命令使用vim打开了hadoop这个用户的环境变量配置文件，请在这个文件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的末尾</w:t>
      </w:r>
      <w:r>
        <w:rPr>
          <w:rFonts w:hint="eastAsia" w:ascii="宋体" w:hAnsi="宋体" w:eastAsia="宋体" w:cs="宋体"/>
          <w:sz w:val="24"/>
          <w:szCs w:val="24"/>
        </w:rPr>
        <w:t>位置，添加如下几行内容：</w:t>
      </w:r>
    </w:p>
    <w:p>
      <w:pPr>
        <w:spacing w:after="156" w:afterLines="50"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export JAVA_HOME=/usr/lib/jvm/jdk1.8.0_1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2</w:t>
      </w:r>
    </w:p>
    <w:p>
      <w:pPr>
        <w:spacing w:after="156" w:afterLines="50"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export JRE_HOME=${JAVA_HOME}/jre</w:t>
      </w:r>
    </w:p>
    <w:p>
      <w:pPr>
        <w:spacing w:after="156" w:afterLines="50"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export CLASSPATH=.:${JAVA_HOME}/lib:${JRE_HOME}/lib</w:t>
      </w:r>
    </w:p>
    <w:p>
      <w:pPr>
        <w:spacing w:after="156" w:afterLines="50"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export PATH=${JAVA_HOME}/bin:$PATH</w:t>
      </w:r>
    </w:p>
    <w:p>
      <w:pPr>
        <w:spacing w:after="156" w:afterLines="50"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保存.bashrc文件并退出vim编辑器。然后，继续执行如下命令让.bashrc文件的配置立即生效：</w:t>
      </w:r>
    </w:p>
    <w:p>
      <w:pPr>
        <w:numPr>
          <w:ilvl w:val="0"/>
          <w:numId w:val="0"/>
        </w:numPr>
        <w:spacing w:after="156" w:afterLines="50" w:line="360" w:lineRule="auto"/>
        <w:ind w:left="360" w:leftChars="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source ~/.bashrc</w:t>
      </w:r>
    </w:p>
    <w:p>
      <w:pPr>
        <w:spacing w:after="156" w:afterLines="50"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这时，可以使用如下命令查看是否安装成功：</w:t>
      </w:r>
    </w:p>
    <w:p>
      <w:pPr>
        <w:numPr>
          <w:ilvl w:val="0"/>
          <w:numId w:val="0"/>
        </w:numPr>
        <w:spacing w:after="156" w:afterLines="50" w:line="360" w:lineRule="auto"/>
        <w:ind w:left="360"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 -version</w:t>
      </w:r>
    </w:p>
    <w:p>
      <w:pPr>
        <w:spacing w:after="156" w:afterLines="50"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如果能够在屏幕上返回如下信息，则说明安装成功：</w:t>
      </w:r>
    </w:p>
    <w:p>
      <w:pPr>
        <w:spacing w:after="156" w:afterLines="50"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hadoop@ubuntu:~$ java -version</w:t>
      </w:r>
    </w:p>
    <w:p>
      <w:pPr>
        <w:spacing w:after="156" w:afterLines="50"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 version "1.8.0_1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2"</w:t>
      </w:r>
    </w:p>
    <w:p>
      <w:pPr>
        <w:spacing w:after="156" w:afterLines="50"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Java(TM) SE Runtime Environment (build 1.8.0_1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2-b12)</w:t>
      </w:r>
    </w:p>
    <w:p>
      <w:pPr>
        <w:spacing w:after="156" w:afterLines="50"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Java HotSpot(TM) 64-Bit Server VM (build 25.1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2-b12, mixed mode)</w:t>
      </w:r>
    </w:p>
    <w:p>
      <w:pPr>
        <w:pStyle w:val="4"/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42" w:name="_Toc24673"/>
      <w:bookmarkStart w:id="43" w:name="_Toc17027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安装SSH、配置SSH无密码登录</w:t>
      </w:r>
      <w:bookmarkEnd w:id="42"/>
      <w:bookmarkEnd w:id="43"/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集群、单节点模式都需要用到 SSH 登陆，Ubuntu 默认已安装了 SSH client，此外还需要安装 SSH server：</w:t>
      </w:r>
    </w:p>
    <w:p>
      <w:pPr>
        <w:numPr>
          <w:ilvl w:val="0"/>
          <w:numId w:val="0"/>
        </w:numPr>
        <w:spacing w:line="360" w:lineRule="auto"/>
        <w:ind w:left="360" w:leftChars="0" w:firstLine="240" w:firstLine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sudo apt-get install openssh-server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安装后，可以使用如下命令登陆本机：</w:t>
      </w:r>
    </w:p>
    <w:p>
      <w:pPr>
        <w:numPr>
          <w:ilvl w:val="0"/>
          <w:numId w:val="0"/>
        </w:numPr>
        <w:spacing w:line="360" w:lineRule="auto"/>
        <w:ind w:left="360" w:leftChars="0" w:firstLine="240" w:firstLine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ssh localhost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此时会有如下提示(SSH首次登陆提示)，输入 yes 。然后按提示输入密码 hadoop，登陆到本机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配置SSH无密码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利用 ssh-keygen 生成密钥，并将密钥加入到授权中：</w:t>
      </w:r>
    </w:p>
    <w:p>
      <w:pPr>
        <w:numPr>
          <w:ilvl w:val="0"/>
          <w:numId w:val="5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exit                           </w:t>
      </w:r>
      <w:r>
        <w:rPr>
          <w:rFonts w:hint="eastAsia" w:ascii="宋体" w:hAnsi="宋体" w:eastAsia="宋体" w:cs="宋体"/>
          <w:i/>
          <w:iCs/>
          <w:sz w:val="24"/>
          <w:szCs w:val="24"/>
        </w:rPr>
        <w:t># 退出刚才的 ssh localhost</w:t>
      </w:r>
    </w:p>
    <w:p>
      <w:pPr>
        <w:numPr>
          <w:ilvl w:val="0"/>
          <w:numId w:val="5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cd ~/.ssh/                </w:t>
      </w:r>
      <w:r>
        <w:rPr>
          <w:rFonts w:hint="eastAsia" w:ascii="宋体" w:hAnsi="宋体" w:eastAsia="宋体" w:cs="宋体"/>
          <w:i/>
          <w:iCs/>
          <w:sz w:val="24"/>
          <w:szCs w:val="24"/>
        </w:rPr>
        <w:t># 若没有该目录，请先执行一次ssh localhost</w:t>
      </w:r>
    </w:p>
    <w:p>
      <w:pPr>
        <w:numPr>
          <w:ilvl w:val="0"/>
          <w:numId w:val="5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ssh-keygen -t rsa              </w:t>
      </w:r>
      <w:r>
        <w:rPr>
          <w:rFonts w:hint="eastAsia" w:ascii="宋体" w:hAnsi="宋体" w:eastAsia="宋体" w:cs="宋体"/>
          <w:i/>
          <w:iCs/>
          <w:sz w:val="24"/>
          <w:szCs w:val="24"/>
        </w:rPr>
        <w:t># 会有提示，都按回车就可以</w:t>
      </w:r>
    </w:p>
    <w:p>
      <w:pPr>
        <w:numPr>
          <w:ilvl w:val="0"/>
          <w:numId w:val="5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cat ./id_rsa.pub &gt;&gt; ./authorized_keys  </w:t>
      </w:r>
      <w:r>
        <w:rPr>
          <w:rFonts w:hint="eastAsia" w:ascii="宋体" w:hAnsi="宋体" w:eastAsia="宋体" w:cs="宋体"/>
          <w:i/>
          <w:iCs/>
          <w:sz w:val="24"/>
          <w:szCs w:val="24"/>
        </w:rPr>
        <w:t># 加入授权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此时再用 ssh localhost 命令，无需输入密码就可以直接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登录。</w:t>
      </w:r>
    </w:p>
    <w:p>
      <w:pPr>
        <w:pStyle w:val="4"/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44" w:name="_Toc1326"/>
      <w:bookmarkStart w:id="45" w:name="_Toc25934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安装Hadoop-2.8.1</w:t>
      </w:r>
      <w:bookmarkEnd w:id="44"/>
      <w:bookmarkEnd w:id="45"/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Hadoop 2可以通过 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"http://mirror.bit.edu.cn/apache/hadoop/common/" \t "_blank"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21"/>
          <w:rFonts w:hint="eastAsia" w:ascii="宋体" w:hAnsi="宋体" w:eastAsia="宋体" w:cs="宋体"/>
          <w:color w:val="auto"/>
          <w:sz w:val="24"/>
          <w:szCs w:val="24"/>
        </w:rPr>
        <w:t>http://mirror.bit.edu.cn/apache/hadoop/common/</w:t>
      </w:r>
      <w:r>
        <w:rPr>
          <w:rFonts w:hint="eastAsia" w:ascii="宋体" w:hAnsi="宋体" w:eastAsia="宋体" w:cs="宋体"/>
          <w:color w:val="auto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 或者 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"http://mirrors.cnnic.cn/apache/hadoop/common/" \t "_blank"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21"/>
          <w:rFonts w:hint="eastAsia" w:ascii="宋体" w:hAnsi="宋体" w:eastAsia="宋体" w:cs="宋体"/>
          <w:color w:val="auto"/>
          <w:sz w:val="24"/>
          <w:szCs w:val="24"/>
        </w:rPr>
        <w:t>http://mirrors.cnnic.cn/apache/hadoop/common/</w:t>
      </w:r>
      <w:r>
        <w:rPr>
          <w:rFonts w:hint="eastAsia" w:ascii="宋体" w:hAnsi="宋体" w:eastAsia="宋体" w:cs="宋体"/>
          <w:color w:val="auto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 下载，一般选择下载最新的稳定版本，即下载 “stable” 下的 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hadoop-2.x.y.tar.gz</w:t>
      </w:r>
      <w:r>
        <w:rPr>
          <w:rFonts w:hint="eastAsia" w:ascii="宋体" w:hAnsi="宋体" w:eastAsia="宋体" w:cs="宋体"/>
          <w:sz w:val="24"/>
          <w:szCs w:val="24"/>
        </w:rPr>
        <w:t> 这个格式的文件，另一个包含 src 的则是 Hadoop 源代码，需要进行编译才可使用。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将 Hadoop 安装至 /usr/local/ 中：</w:t>
      </w: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sudo tar -zxf ~/下载/hadoop-2.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</w:t>
      </w:r>
      <w:r>
        <w:rPr>
          <w:rFonts w:hint="eastAsia" w:ascii="宋体" w:hAnsi="宋体" w:eastAsia="宋体" w:cs="宋体"/>
          <w:sz w:val="24"/>
          <w:szCs w:val="24"/>
        </w:rPr>
        <w:t>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 xml:space="preserve">.tar.gz -C /usr/local    </w:t>
      </w:r>
      <w:r>
        <w:rPr>
          <w:rFonts w:hint="eastAsia" w:ascii="宋体" w:hAnsi="宋体" w:eastAsia="宋体" w:cs="宋体"/>
          <w:i/>
          <w:iCs/>
          <w:sz w:val="24"/>
          <w:szCs w:val="24"/>
        </w:rPr>
        <w:t># 解压到/usr/local中</w:t>
      </w: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cd /usr/local/</w:t>
      </w: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sudo mv ./hadoop-2.6.0/ ./hadoop            </w:t>
      </w:r>
      <w:r>
        <w:rPr>
          <w:rFonts w:hint="eastAsia" w:ascii="宋体" w:hAnsi="宋体" w:eastAsia="宋体" w:cs="宋体"/>
          <w:i/>
          <w:iCs/>
          <w:sz w:val="24"/>
          <w:szCs w:val="24"/>
        </w:rPr>
        <w:t># 将文件夹名改为hadoop</w:t>
      </w:r>
    </w:p>
    <w:p>
      <w:pPr>
        <w:numPr>
          <w:ilvl w:val="0"/>
          <w:numId w:val="6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sudo chown -R hadoop ./hadoop       </w:t>
      </w:r>
      <w:r>
        <w:rPr>
          <w:rFonts w:hint="eastAsia" w:ascii="宋体" w:hAnsi="宋体" w:eastAsia="宋体" w:cs="宋体"/>
          <w:i/>
          <w:iCs/>
          <w:sz w:val="24"/>
          <w:szCs w:val="24"/>
        </w:rPr>
        <w:t># 修改文件权限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Hadoop 解压后即可使用。输入如下命令来检查 Hadoop 是否可用，成功则会显示 Hadoop 版本信息：</w:t>
      </w:r>
    </w:p>
    <w:p>
      <w:pPr>
        <w:numPr>
          <w:ilvl w:val="0"/>
          <w:numId w:val="7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cd /usr/local/hadoop</w:t>
      </w:r>
    </w:p>
    <w:p>
      <w:pPr>
        <w:numPr>
          <w:ilvl w:val="0"/>
          <w:numId w:val="7"/>
        </w:numPr>
        <w:spacing w:line="360" w:lineRule="auto"/>
        <w:ind w:left="425" w:leftChars="0" w:hanging="425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./bin/hadoop version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46" w:name="_Toc17052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bookmarkStart w:id="47" w:name="_Toc2366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Spark-2.2.0环境搭建</w:t>
      </w:r>
      <w:bookmarkEnd w:id="46"/>
      <w:bookmarkEnd w:id="4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6" w:afterLines="5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</w:t>
      </w:r>
      <w:r>
        <w:rPr>
          <w:rFonts w:hint="eastAsia" w:ascii="宋体" w:hAnsi="宋体" w:eastAsia="宋体" w:cs="宋体"/>
          <w:sz w:val="24"/>
          <w:szCs w:val="24"/>
        </w:rPr>
        <w:t>访问官网，获得Spark2.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.0的安装包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6" w:afterLines="50" w:line="360" w:lineRule="auto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安装Spark（Local模式）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6" w:afterLines="5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sudo tar -zxf ~/下载/spark-2.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.0-bin-without-hadoop.tgz -C /usr/local/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6" w:afterLines="5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cd /usr/local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6" w:afterLines="5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sudo mv ./spark-2.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.0-bin-without-hadoop/ ./spark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6" w:afterLines="5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sudo chown -R hadoop:hadoop ./spark          </w:t>
      </w:r>
      <w:r>
        <w:rPr>
          <w:rFonts w:hint="eastAsia" w:ascii="宋体" w:hAnsi="宋体" w:eastAsia="宋体" w:cs="宋体"/>
          <w:i/>
          <w:iCs/>
          <w:sz w:val="24"/>
          <w:szCs w:val="24"/>
        </w:rPr>
        <w:t># 此处的 hadoop 为你的用户名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6" w:afterLines="5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安装后，还需要修改Spark的配置文件spark-env.sh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6" w:afterLines="5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cd /usr/local/spark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tabs>
          <w:tab w:val="clear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6" w:afterLines="5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cp ./conf/spark-env.sh.template ./conf/spark-env.sh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6" w:afterLines="50"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编辑spark-env.sh文件(vim ./conf/spark-env.sh)，在第一行添加以下配置信息: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6" w:afterLines="5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export SPARK_DIST_CLASSPATH=$(/usr/local/hadoop/bin/hadoop classpath)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6" w:afterLines="5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添加spark环境变量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6" w:afterLines="50"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vi ~/.bashrc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6" w:afterLines="50"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添加：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6" w:afterLines="50"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export SPARK_HOME=/usr/local/spark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6" w:afterLines="50"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export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</w:rPr>
        <w:t>PYTHONPATH=$SPARK_HOME/python:$SPARK_HOME/python/lib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6" w:afterLines="50"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/py4j-0.10.4-src.zip:$PYTHONPATH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6" w:afterLines="50"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export PYSPARK_PYTHON=python3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6" w:afterLines="50"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export PATH=$HADOOP_HOME/bin:$SPARK_HOME/bin:$PATH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6" w:afterLines="50" w:line="36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）通</w:t>
      </w:r>
      <w:r>
        <w:rPr>
          <w:rFonts w:hint="eastAsia" w:ascii="宋体" w:hAnsi="宋体" w:eastAsia="宋体" w:cs="宋体"/>
          <w:sz w:val="24"/>
          <w:szCs w:val="24"/>
        </w:rPr>
        <w:t>过运行Spark自带的示例，验证Spark是否安装成功。</w:t>
      </w:r>
    </w:p>
    <w:p>
      <w:pPr>
        <w:pStyle w:val="4"/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48" w:name="_Toc30046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bookmarkStart w:id="49" w:name="_Toc22245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MySQL环境搭建</w:t>
      </w:r>
      <w:bookmarkEnd w:id="48"/>
      <w:bookmarkEnd w:id="49"/>
    </w:p>
    <w:p>
      <w:pPr>
        <w:spacing w:after="156" w:afterLines="50"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使用以下命令即可进行mysql安装，注意安装前先更新一下软件源以获得最新版本：</w:t>
      </w:r>
    </w:p>
    <w:p>
      <w:pPr>
        <w:numPr>
          <w:ilvl w:val="0"/>
          <w:numId w:val="10"/>
        </w:numPr>
        <w:spacing w:after="156" w:afterLines="50"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sudo apt-get update  </w:t>
      </w:r>
      <w:r>
        <w:rPr>
          <w:rFonts w:hint="eastAsia" w:ascii="宋体" w:hAnsi="宋体" w:eastAsia="宋体" w:cs="宋体"/>
          <w:i/>
          <w:iCs/>
          <w:sz w:val="24"/>
          <w:szCs w:val="24"/>
        </w:rPr>
        <w:t>#更新软件源</w:t>
      </w:r>
    </w:p>
    <w:p>
      <w:pPr>
        <w:numPr>
          <w:ilvl w:val="0"/>
          <w:numId w:val="10"/>
        </w:numPr>
        <w:spacing w:after="156" w:afterLines="50"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sudo apt-get install mysql-server  </w:t>
      </w:r>
      <w:r>
        <w:rPr>
          <w:rFonts w:hint="eastAsia" w:ascii="宋体" w:hAnsi="宋体" w:eastAsia="宋体" w:cs="宋体"/>
          <w:i/>
          <w:iCs/>
          <w:sz w:val="24"/>
          <w:szCs w:val="24"/>
        </w:rPr>
        <w:t>#安装mysql</w:t>
      </w:r>
    </w:p>
    <w:p>
      <w:pPr>
        <w:spacing w:after="156" w:afterLines="50"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上述命令会安装以下包：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apparmor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mysql-client-5.7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mysql-common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mysql-server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mysql-server-5.7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mysql-server-core-5.7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安装过程会提示设置mysql root用户的密码，设置完成后等待自动安装即可。默认安装完成就启动了mysql。</w:t>
      </w:r>
    </w:p>
    <w:p>
      <w:pPr>
        <w:numPr>
          <w:ilvl w:val="0"/>
          <w:numId w:val="11"/>
        </w:numPr>
        <w:spacing w:after="156" w:afterLines="50"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启动和关闭mysql服务器：</w:t>
      </w:r>
    </w:p>
    <w:p>
      <w:pPr>
        <w:numPr>
          <w:ilvl w:val="0"/>
          <w:numId w:val="12"/>
        </w:numPr>
        <w:spacing w:after="156" w:afterLines="50"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service mysql start</w:t>
      </w:r>
    </w:p>
    <w:p>
      <w:pPr>
        <w:numPr>
          <w:ilvl w:val="0"/>
          <w:numId w:val="12"/>
        </w:numPr>
        <w:spacing w:after="156" w:afterLines="50"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service mysql stop</w:t>
      </w:r>
    </w:p>
    <w:p>
      <w:pPr>
        <w:numPr>
          <w:ilvl w:val="0"/>
          <w:numId w:val="13"/>
        </w:numPr>
        <w:spacing w:after="156" w:afterLines="50"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确认是否启动成功，mysql节点处于LISTEN状态表示启动成功：</w:t>
      </w:r>
    </w:p>
    <w:p>
      <w:pPr>
        <w:numPr>
          <w:ilvl w:val="0"/>
          <w:numId w:val="0"/>
        </w:numPr>
        <w:spacing w:after="156" w:afterLines="50" w:line="360" w:lineRule="auto"/>
        <w:ind w:left="360" w:leftChars="0" w:firstLine="416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sudo netstat -tap | grep mysql</w:t>
      </w:r>
    </w:p>
    <w:p>
      <w:pPr>
        <w:numPr>
          <w:ilvl w:val="0"/>
          <w:numId w:val="14"/>
        </w:numPr>
        <w:spacing w:after="156" w:afterLines="50"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进入mysql shell界面：</w:t>
      </w:r>
    </w:p>
    <w:p>
      <w:pPr>
        <w:numPr>
          <w:ilvl w:val="0"/>
          <w:numId w:val="0"/>
        </w:numPr>
        <w:spacing w:after="156" w:afterLines="50" w:line="360" w:lineRule="auto"/>
        <w:ind w:left="360" w:leftChars="0" w:firstLine="416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mysql -u root -p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50" w:name="_Toc4167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bookmarkStart w:id="51" w:name="_Toc3341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PyCharm安装</w:t>
      </w:r>
      <w:bookmarkEnd w:id="50"/>
      <w:bookmarkEnd w:id="51"/>
    </w:p>
    <w:p>
      <w:pPr>
        <w:spacing w:after="156" w:afterLines="50"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下载Pycharm</w:t>
      </w:r>
    </w:p>
    <w:p>
      <w:pPr>
        <w:spacing w:after="156" w:afterLines="50"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PyCharm的下载地址（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"https://www.jetbrains.com/pycharm/download/" \l "section=linux" \t "_blank"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21"/>
          <w:rFonts w:hint="eastAsia" w:ascii="宋体" w:hAnsi="宋体" w:eastAsia="宋体" w:cs="宋体"/>
          <w:color w:val="auto"/>
          <w:sz w:val="24"/>
          <w:szCs w:val="24"/>
        </w:rPr>
        <w:t>Linux版本</w:t>
      </w:r>
      <w:r>
        <w:rPr>
          <w:rFonts w:hint="eastAsia" w:ascii="宋体" w:hAnsi="宋体" w:eastAsia="宋体" w:cs="宋体"/>
          <w:color w:val="auto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）。</w:t>
      </w:r>
    </w:p>
    <w:p>
      <w:pPr>
        <w:spacing w:after="156" w:afterLines="50"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安装PyCharm</w:t>
      </w:r>
    </w:p>
    <w:p>
      <w:pPr>
        <w:spacing w:after="156" w:afterLines="50"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执行以下命令解压文件：</w:t>
      </w:r>
    </w:p>
    <w:p>
      <w:pPr>
        <w:numPr>
          <w:ilvl w:val="0"/>
          <w:numId w:val="15"/>
        </w:numPr>
        <w:spacing w:after="156" w:afterLines="50"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cd ~/下载</w:t>
      </w:r>
    </w:p>
    <w:p>
      <w:pPr>
        <w:numPr>
          <w:ilvl w:val="0"/>
          <w:numId w:val="15"/>
        </w:numPr>
        <w:spacing w:after="156" w:afterLines="50" w:line="360" w:lineRule="auto"/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tar -xvf pycharm-professional-2018.2.4.tar.gz</w:t>
      </w:r>
    </w:p>
    <w:p>
      <w:pPr>
        <w:spacing w:after="156" w:afterLines="50"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在下载目录看到一个pycharm-2018.2.4文件夹。接下来我们把它放到/usr/local下，并且重命名</w:t>
      </w:r>
    </w:p>
    <w:p>
      <w:pPr>
        <w:numPr>
          <w:ilvl w:val="0"/>
          <w:numId w:val="0"/>
        </w:numPr>
        <w:spacing w:after="156" w:afterLines="50" w:line="360" w:lineRule="auto"/>
        <w:ind w:left="360" w:leftChars="0" w:firstLine="240" w:firstLine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sudo mv ./pycharm-2018.2.4 /usr/local/pycharm</w:t>
      </w:r>
    </w:p>
    <w:p>
      <w:pPr>
        <w:spacing w:after="156" w:afterLines="50"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然后我们要执行pycharm.sh文件，完成首次安装：</w:t>
      </w:r>
    </w:p>
    <w:p>
      <w:pPr>
        <w:numPr>
          <w:ilvl w:val="0"/>
          <w:numId w:val="0"/>
        </w:numPr>
        <w:spacing w:after="156" w:afterLines="50" w:line="360" w:lineRule="auto"/>
        <w:ind w:left="360" w:leftChars="0" w:firstLine="240" w:firstLine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cd /usr/local/pycharm/bin</w:t>
      </w:r>
    </w:p>
    <w:p>
      <w:pPr>
        <w:numPr>
          <w:ilvl w:val="0"/>
          <w:numId w:val="0"/>
        </w:numPr>
        <w:spacing w:after="156" w:afterLines="50" w:line="360" w:lineRule="auto"/>
        <w:ind w:left="360" w:leftChars="0" w:firstLine="240" w:firstLine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./pycharm.sh</w:t>
      </w:r>
    </w:p>
    <w:p>
      <w:pPr>
        <w:spacing w:after="156" w:afterLines="50"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等待之后我们可以看到如下图界面：</w:t>
      </w:r>
    </w:p>
    <w:p>
      <w:pPr>
        <w:spacing w:after="156" w:afterLines="50" w:line="360" w:lineRule="auto"/>
        <w:jc w:val="center"/>
        <w:rPr>
          <w:ins w:id="0" w:author="theirs" w:date="2020-05-22T18:28:00Z"/>
          <w:rFonts w:hint="eastAsia" w:ascii="楷体" w:hAnsi="楷体" w:eastAsia="楷体" w:cs="楷体"/>
          <w:sz w:val="24"/>
          <w:szCs w:val="24"/>
        </w:rPr>
      </w:pPr>
      <w:ins w:id="1" w:author="theirs" w:date="2020-05-22T18:28:00Z">
        <w:r>
          <w:rPr>
            <w:rFonts w:hint="eastAsia" w:ascii="楷体" w:hAnsi="楷体" w:eastAsia="楷体" w:cs="楷体"/>
          </w:rPr>
          <w:drawing>
            <wp:inline distT="0" distB="0" distL="114300" distR="114300">
              <wp:extent cx="4850765" cy="1914525"/>
              <wp:effectExtent l="0" t="0" r="10795" b="5715"/>
              <wp:docPr id="15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图片 1"/>
                      <pic:cNvPicPr>
                        <a:picLocks noChangeAspect="1"/>
                      </pic:cNvPicPr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50765" cy="1914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spacing w:after="156" w:afterLines="50" w:line="360" w:lineRule="auto"/>
        <w:rPr>
          <w:rFonts w:hint="eastAsia" w:ascii="楷体" w:hAnsi="楷体" w:eastAsia="楷体" w:cs="楷体"/>
          <w:sz w:val="24"/>
          <w:szCs w:val="24"/>
        </w:rPr>
      </w:pPr>
    </w:p>
    <w:p>
      <w:pPr>
        <w:spacing w:after="156" w:afterLines="50"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选择不导入设置，点击OK。然后我们会看到以下界面：</w:t>
      </w:r>
    </w:p>
    <w:p>
      <w:pPr>
        <w:spacing w:after="156" w:afterLines="50" w:line="360" w:lineRule="auto"/>
        <w:jc w:val="center"/>
        <w:rPr>
          <w:ins w:id="3" w:author="theirs" w:date="2020-05-22T18:28:00Z"/>
          <w:rFonts w:hint="eastAsia" w:ascii="楷体" w:hAnsi="楷体" w:eastAsia="楷体" w:cs="楷体"/>
          <w:sz w:val="24"/>
          <w:szCs w:val="24"/>
        </w:rPr>
      </w:pPr>
      <w:ins w:id="4" w:author="theirs" w:date="2020-05-22T18:28:00Z">
        <w:r>
          <w:rPr>
            <w:rFonts w:hint="eastAsia" w:ascii="楷体" w:hAnsi="楷体" w:eastAsia="楷体" w:cs="楷体"/>
          </w:rPr>
          <w:drawing>
            <wp:inline distT="0" distB="0" distL="114300" distR="114300">
              <wp:extent cx="5052060" cy="4753610"/>
              <wp:effectExtent l="0" t="0" r="7620" b="1270"/>
              <wp:docPr id="16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" name="图片 2"/>
                      <pic:cNvPicPr>
                        <a:picLocks noChangeAspect="1"/>
                      </pic:cNvPicPr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52060" cy="4753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spacing w:after="156" w:afterLines="50"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选择左下角“Skip Remaining and Set Defaults”，默认设置即可</w:t>
      </w:r>
    </w:p>
    <w:p>
      <w:pPr>
        <w:spacing w:after="156" w:afterLines="50"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（3）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配置环境变量</w:t>
      </w:r>
    </w:p>
    <w:p>
      <w:pPr>
        <w:spacing w:after="156" w:afterLines="50"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配置环境变量的意义在于我们以后不需要每次都到pycharm文件夹下去启动程序。</w:t>
      </w:r>
    </w:p>
    <w:p>
      <w:pPr>
        <w:spacing w:after="156" w:afterLines="50"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sudo vim ~/.bashrc</w:t>
      </w:r>
    </w:p>
    <w:p>
      <w:pPr>
        <w:spacing w:after="156" w:afterLines="50"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将下面内容复制到文件的开头部分。</w:t>
      </w:r>
    </w:p>
    <w:p>
      <w:pPr>
        <w:spacing w:after="156" w:afterLines="50"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#pycharm</w:t>
      </w:r>
    </w:p>
    <w:p>
      <w:pPr>
        <w:spacing w:after="156" w:afterLines="50"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export PyCharm_HOME=/usr/local/pycharm</w:t>
      </w:r>
    </w:p>
    <w:p>
      <w:pPr>
        <w:spacing w:after="156" w:afterLines="50"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export PATH=${PyCharm_HOME}/bin:$PATH</w:t>
      </w:r>
    </w:p>
    <w:p>
      <w:pPr>
        <w:spacing w:after="156" w:afterLines="50"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完成以上操作后你就可以在终端直接使用：pycharm.sh命令打开程序了。</w:t>
      </w:r>
    </w:p>
    <w:p>
      <w:pPr>
        <w:spacing w:after="156" w:afterLines="50"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2"/>
          <w:vertAlign w:val="baseline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680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single" w:color="auto" w:sz="4" w:space="1"/>
      </w:pBdr>
      <w:jc w:val="both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网络文学大数据分析系统                    软件配置库                 西工大-华迪实训第四小组</w:t>
    </w:r>
  </w:p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1D6771"/>
    <w:multiLevelType w:val="multilevel"/>
    <w:tmpl w:val="B01D6771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C4C40E8A"/>
    <w:multiLevelType w:val="singleLevel"/>
    <w:tmpl w:val="C4C40E8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10A2CF3F"/>
    <w:multiLevelType w:val="singleLevel"/>
    <w:tmpl w:val="10A2CF3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122FC11F"/>
    <w:multiLevelType w:val="singleLevel"/>
    <w:tmpl w:val="122FC11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141C244D"/>
    <w:multiLevelType w:val="multilevel"/>
    <w:tmpl w:val="141C244D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5">
    <w:nsid w:val="1C4B30DC"/>
    <w:multiLevelType w:val="multilevel"/>
    <w:tmpl w:val="1C4B30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1CEA74EB"/>
    <w:multiLevelType w:val="multilevel"/>
    <w:tmpl w:val="1CEA74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26136858"/>
    <w:multiLevelType w:val="multilevel"/>
    <w:tmpl w:val="261368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30CE06E2"/>
    <w:multiLevelType w:val="multilevel"/>
    <w:tmpl w:val="30CE06E2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9">
    <w:nsid w:val="48C876F5"/>
    <w:multiLevelType w:val="multilevel"/>
    <w:tmpl w:val="48C876F5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10">
    <w:nsid w:val="50EB7044"/>
    <w:multiLevelType w:val="singleLevel"/>
    <w:tmpl w:val="50EB704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">
    <w:nsid w:val="599C08D0"/>
    <w:multiLevelType w:val="multilevel"/>
    <w:tmpl w:val="599C08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5ACD3F48"/>
    <w:multiLevelType w:val="multilevel"/>
    <w:tmpl w:val="5ACD3F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6631FBF6"/>
    <w:multiLevelType w:val="singleLevel"/>
    <w:tmpl w:val="6631FBF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4">
    <w:nsid w:val="71020930"/>
    <w:multiLevelType w:val="singleLevel"/>
    <w:tmpl w:val="7102093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7"/>
  </w:num>
  <w:num w:numId="5">
    <w:abstractNumId w:val="10"/>
  </w:num>
  <w:num w:numId="6">
    <w:abstractNumId w:val="1"/>
  </w:num>
  <w:num w:numId="7">
    <w:abstractNumId w:val="2"/>
  </w:num>
  <w:num w:numId="8">
    <w:abstractNumId w:val="5"/>
  </w:num>
  <w:num w:numId="9">
    <w:abstractNumId w:val="6"/>
  </w:num>
  <w:num w:numId="10">
    <w:abstractNumId w:val="14"/>
  </w:num>
  <w:num w:numId="11">
    <w:abstractNumId w:val="4"/>
  </w:num>
  <w:num w:numId="12">
    <w:abstractNumId w:val="3"/>
  </w:num>
  <w:num w:numId="13">
    <w:abstractNumId w:val="9"/>
  </w:num>
  <w:num w:numId="14">
    <w:abstractNumId w:val="8"/>
  </w:num>
  <w:num w:numId="15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theirs">
    <w15:presenceInfo w15:providerId="None" w15:userId="their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357D15"/>
    <w:rsid w:val="053D2090"/>
    <w:rsid w:val="06952C4B"/>
    <w:rsid w:val="07530DBF"/>
    <w:rsid w:val="09B37BA0"/>
    <w:rsid w:val="0B6F2D1C"/>
    <w:rsid w:val="0B8C59F4"/>
    <w:rsid w:val="0D4E2AD4"/>
    <w:rsid w:val="101968EC"/>
    <w:rsid w:val="1464613A"/>
    <w:rsid w:val="1AC202AC"/>
    <w:rsid w:val="1AEC59FD"/>
    <w:rsid w:val="1BD761A8"/>
    <w:rsid w:val="1E5023CB"/>
    <w:rsid w:val="20154D4E"/>
    <w:rsid w:val="25BE15DD"/>
    <w:rsid w:val="272A67AE"/>
    <w:rsid w:val="29BD0262"/>
    <w:rsid w:val="2C707512"/>
    <w:rsid w:val="2D3B2A96"/>
    <w:rsid w:val="325447B2"/>
    <w:rsid w:val="33D13D98"/>
    <w:rsid w:val="3E793D2D"/>
    <w:rsid w:val="42482AF6"/>
    <w:rsid w:val="456E6684"/>
    <w:rsid w:val="45EA061F"/>
    <w:rsid w:val="47453862"/>
    <w:rsid w:val="4B6775B5"/>
    <w:rsid w:val="4B830EBB"/>
    <w:rsid w:val="4B8B1CE8"/>
    <w:rsid w:val="4E9D5609"/>
    <w:rsid w:val="52FC6217"/>
    <w:rsid w:val="55BF475C"/>
    <w:rsid w:val="58F737A3"/>
    <w:rsid w:val="5EBE16DA"/>
    <w:rsid w:val="628E488D"/>
    <w:rsid w:val="6AC02111"/>
    <w:rsid w:val="6BA57C89"/>
    <w:rsid w:val="6E357D15"/>
    <w:rsid w:val="75031066"/>
    <w:rsid w:val="767209D7"/>
    <w:rsid w:val="782A6442"/>
    <w:rsid w:val="7EA0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eastAsia="宋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宋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宋体" w:asciiTheme="minorAscii" w:hAnsiTheme="minorAscii"/>
      <w:b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5">
    <w:name w:val="toc 1"/>
    <w:basedOn w:val="1"/>
    <w:next w:val="1"/>
    <w:qFormat/>
    <w:uiPriority w:val="0"/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paragraph" w:styleId="17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2">
    <w:name w:val="List Paragraph"/>
    <w:basedOn w:val="1"/>
    <w:qFormat/>
    <w:uiPriority w:val="99"/>
    <w:pPr>
      <w:ind w:firstLine="420" w:firstLineChars="200"/>
    </w:pPr>
  </w:style>
  <w:style w:type="paragraph" w:customStyle="1" w:styleId="23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6">
    <w:name w:val="11首头"/>
    <w:basedOn w:val="1"/>
    <w:qFormat/>
    <w:uiPriority w:val="0"/>
    <w:pPr>
      <w:spacing w:line="300" w:lineRule="auto"/>
    </w:pPr>
    <w:rPr>
      <w:rFonts w:ascii="黑体" w:eastAsia="黑体"/>
      <w:b/>
      <w:sz w:val="24"/>
    </w:rPr>
  </w:style>
  <w:style w:type="character" w:customStyle="1" w:styleId="27">
    <w:name w:val="标题 1 字符"/>
    <w:basedOn w:val="20"/>
    <w:link w:val="2"/>
    <w:qFormat/>
    <w:uiPriority w:val="0"/>
    <w:rPr>
      <w:rFonts w:eastAsia="宋体" w:asciiTheme="minorAscii" w:hAnsiTheme="minorAscii"/>
      <w:b/>
      <w:kern w:val="44"/>
      <w:sz w:val="32"/>
    </w:rPr>
  </w:style>
  <w:style w:type="paragraph" w:customStyle="1" w:styleId="28">
    <w:name w:val="文档正文"/>
    <w:basedOn w:val="1"/>
    <w:qFormat/>
    <w:uiPriority w:val="0"/>
    <w:pPr>
      <w:adjustRightInd w:val="0"/>
      <w:spacing w:line="360" w:lineRule="auto"/>
      <w:textAlignment w:val="baseline"/>
    </w:pPr>
    <w:rPr>
      <w:rFonts w:ascii="宋体" w:hAnsi="宋体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2020-03-20T01:24:00Z</dcterms:created>
  <dc:creator>Q</dc:creator>
  <cp:lastModifiedBy>dell</cp:lastModifiedBy>
  <dcterms:modified xsi:type="dcterms:W3CDTF">2020-08-17T07:33:11Z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